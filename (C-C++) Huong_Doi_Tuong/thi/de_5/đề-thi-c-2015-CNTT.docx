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B14" w:rsidRPr="00D419C5" w:rsidRDefault="002E2B14" w:rsidP="002E2B14">
      <w:pPr>
        <w:jc w:val="center"/>
        <w:rPr>
          <w:rFonts w:ascii="Times New Roman" w:hAnsi="Times New Roman"/>
        </w:rPr>
      </w:pPr>
    </w:p>
    <w:tbl>
      <w:tblPr>
        <w:tblStyle w:val="TableGrid"/>
        <w:tblW w:w="9451" w:type="dxa"/>
        <w:tblLook w:val="01E0" w:firstRow="1" w:lastRow="1" w:firstColumn="1" w:lastColumn="1" w:noHBand="0" w:noVBand="0"/>
      </w:tblPr>
      <w:tblGrid>
        <w:gridCol w:w="3470"/>
        <w:gridCol w:w="3584"/>
        <w:gridCol w:w="2397"/>
      </w:tblGrid>
      <w:tr w:rsidR="002E2B14" w:rsidRPr="00D419C5" w:rsidTr="00D419C5"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B14" w:rsidRPr="00D419C5" w:rsidRDefault="002E2B14" w:rsidP="0010770D">
            <w:pPr>
              <w:spacing w:before="80" w:after="80"/>
              <w:jc w:val="center"/>
              <w:rPr>
                <w:sz w:val="24"/>
                <w:szCs w:val="20"/>
              </w:rPr>
            </w:pPr>
            <w:r w:rsidRPr="00D419C5">
              <w:rPr>
                <w:sz w:val="24"/>
                <w:szCs w:val="20"/>
              </w:rPr>
              <w:t xml:space="preserve">ĐẠI HỌC </w:t>
            </w:r>
            <w:r w:rsidR="00D419C5">
              <w:rPr>
                <w:sz w:val="24"/>
                <w:szCs w:val="20"/>
              </w:rPr>
              <w:t>GTVT</w:t>
            </w:r>
          </w:p>
          <w:p w:rsidR="002E2B14" w:rsidRPr="00D419C5" w:rsidRDefault="002E2B14" w:rsidP="0010770D">
            <w:pPr>
              <w:spacing w:before="80" w:after="80"/>
              <w:jc w:val="center"/>
              <w:rPr>
                <w:b/>
                <w:sz w:val="18"/>
                <w:szCs w:val="20"/>
              </w:rPr>
            </w:pPr>
            <w:r w:rsidRPr="00D419C5">
              <w:rPr>
                <w:b/>
                <w:sz w:val="18"/>
                <w:szCs w:val="20"/>
              </w:rPr>
              <w:t>KHOA CÔNG NGHỆ THÔNG TIN</w:t>
            </w:r>
          </w:p>
          <w:p w:rsidR="002E2B14" w:rsidRPr="00D419C5" w:rsidRDefault="002E2B14" w:rsidP="0010770D">
            <w:pPr>
              <w:spacing w:before="80" w:after="80"/>
              <w:jc w:val="center"/>
              <w:rPr>
                <w:b/>
                <w:bCs/>
                <w:sz w:val="26"/>
                <w:szCs w:val="26"/>
              </w:rPr>
            </w:pPr>
            <w:r w:rsidRPr="00D419C5">
              <w:rPr>
                <w:sz w:val="18"/>
                <w:szCs w:val="20"/>
              </w:rPr>
              <w:t>BỘ MÔN CÔNG NGHỆ PHẦN MỀM</w:t>
            </w:r>
          </w:p>
        </w:tc>
        <w:tc>
          <w:tcPr>
            <w:tcW w:w="3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B14" w:rsidRPr="00D419C5" w:rsidRDefault="002E2B14" w:rsidP="00D419C5">
            <w:pPr>
              <w:spacing w:line="360" w:lineRule="auto"/>
              <w:jc w:val="center"/>
              <w:rPr>
                <w:b/>
                <w:sz w:val="18"/>
                <w:szCs w:val="20"/>
              </w:rPr>
            </w:pPr>
            <w:r w:rsidRPr="00D419C5">
              <w:rPr>
                <w:b/>
                <w:sz w:val="18"/>
                <w:szCs w:val="20"/>
              </w:rPr>
              <w:t>ĐỀ THI MÔN: LẬP TRÌNH HĐT &amp; C++</w:t>
            </w:r>
          </w:p>
          <w:p w:rsidR="002E2B14" w:rsidRPr="00D419C5" w:rsidRDefault="00D419C5" w:rsidP="00D419C5">
            <w:pPr>
              <w:spacing w:line="360" w:lineRule="auto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Đề số 2015_001</w:t>
            </w:r>
          </w:p>
          <w:p w:rsidR="002E2B14" w:rsidRPr="00D419C5" w:rsidRDefault="002E2B14" w:rsidP="00D419C5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D419C5">
              <w:rPr>
                <w:b/>
                <w:bCs/>
                <w:szCs w:val="20"/>
              </w:rPr>
              <w:t>Thời gian: 60 phút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B14" w:rsidRPr="00D419C5" w:rsidRDefault="002E2B14" w:rsidP="0010770D">
            <w:pPr>
              <w:jc w:val="center"/>
              <w:rPr>
                <w:b/>
                <w:bCs/>
                <w:sz w:val="18"/>
                <w:szCs w:val="26"/>
              </w:rPr>
            </w:pPr>
            <w:r w:rsidRPr="00D419C5">
              <w:rPr>
                <w:b/>
                <w:bCs/>
                <w:sz w:val="18"/>
                <w:szCs w:val="26"/>
              </w:rPr>
              <w:t>TRƯỞNG BỘ MÔN</w:t>
            </w:r>
          </w:p>
          <w:p w:rsidR="002E2B14" w:rsidRPr="00D419C5" w:rsidRDefault="002E2B14" w:rsidP="0010770D">
            <w:pPr>
              <w:jc w:val="center"/>
              <w:rPr>
                <w:b/>
                <w:bCs/>
                <w:sz w:val="26"/>
                <w:szCs w:val="26"/>
              </w:rPr>
            </w:pPr>
            <w:r w:rsidRPr="00D419C5">
              <w:rPr>
                <w:b/>
                <w:bCs/>
                <w:sz w:val="18"/>
                <w:szCs w:val="26"/>
              </w:rPr>
              <w:t>(</w:t>
            </w:r>
            <w:r w:rsidRPr="00D419C5">
              <w:rPr>
                <w:b/>
                <w:bCs/>
                <w:i/>
                <w:sz w:val="18"/>
                <w:szCs w:val="26"/>
              </w:rPr>
              <w:t>Ký duyệt</w:t>
            </w:r>
            <w:r w:rsidRPr="00D419C5">
              <w:rPr>
                <w:b/>
                <w:bCs/>
                <w:sz w:val="18"/>
                <w:szCs w:val="26"/>
              </w:rPr>
              <w:t>)</w:t>
            </w:r>
          </w:p>
        </w:tc>
      </w:tr>
    </w:tbl>
    <w:p w:rsidR="002E2B14" w:rsidRPr="00D419C5" w:rsidRDefault="002E2B14" w:rsidP="00D419C5">
      <w:pPr>
        <w:rPr>
          <w:rFonts w:ascii="Times New Roman" w:hAnsi="Times New Roman"/>
          <w:sz w:val="26"/>
          <w:szCs w:val="26"/>
        </w:rPr>
      </w:pPr>
      <w:r w:rsidRPr="00D419C5">
        <w:rPr>
          <w:rFonts w:ascii="Times New Roman" w:hAnsi="Times New Roman"/>
          <w:b/>
          <w:bCs/>
          <w:sz w:val="26"/>
          <w:szCs w:val="26"/>
        </w:rPr>
        <w:t>Câu 1</w:t>
      </w:r>
      <w:r w:rsidR="00D419C5">
        <w:rPr>
          <w:rFonts w:ascii="Times New Roman" w:hAnsi="Times New Roman"/>
          <w:sz w:val="26"/>
          <w:szCs w:val="26"/>
        </w:rPr>
        <w:t>: Hãy x</w:t>
      </w:r>
      <w:r w:rsidR="00D419C5" w:rsidRPr="00D419C5">
        <w:rPr>
          <w:rFonts w:ascii="Times New Roman" w:hAnsi="Times New Roman"/>
          <w:sz w:val="26"/>
          <w:szCs w:val="26"/>
        </w:rPr>
        <w:t>ây dựng lớp B</w:t>
      </w:r>
      <w:r w:rsidRPr="00D419C5">
        <w:rPr>
          <w:rFonts w:ascii="Times New Roman" w:hAnsi="Times New Roman"/>
          <w:sz w:val="26"/>
          <w:szCs w:val="26"/>
        </w:rPr>
        <w:t>ook:</w:t>
      </w:r>
    </w:p>
    <w:p w:rsidR="002E2B14" w:rsidRPr="00BF58C1" w:rsidRDefault="002E2B14" w:rsidP="002E2B14">
      <w:pPr>
        <w:numPr>
          <w:ilvl w:val="0"/>
          <w:numId w:val="4"/>
        </w:numPr>
        <w:rPr>
          <w:rFonts w:ascii="Times New Roman" w:hAnsi="Times New Roman"/>
          <w:sz w:val="26"/>
          <w:szCs w:val="26"/>
        </w:rPr>
      </w:pPr>
      <w:r w:rsidRPr="00BF58C1">
        <w:rPr>
          <w:rFonts w:ascii="Times New Roman" w:hAnsi="Times New Roman"/>
          <w:sz w:val="26"/>
          <w:szCs w:val="26"/>
        </w:rPr>
        <w:t xml:space="preserve">Thuộc tính: </w:t>
      </w:r>
      <w:r w:rsidR="00D419C5" w:rsidRPr="00BF58C1">
        <w:rPr>
          <w:rFonts w:ascii="Times New Roman" w:hAnsi="Times New Roman"/>
          <w:sz w:val="26"/>
          <w:szCs w:val="26"/>
        </w:rPr>
        <w:t>mã</w:t>
      </w:r>
      <w:r w:rsidRPr="00BF58C1">
        <w:rPr>
          <w:rFonts w:ascii="Times New Roman" w:hAnsi="Times New Roman"/>
          <w:sz w:val="26"/>
          <w:szCs w:val="26"/>
        </w:rPr>
        <w:t xml:space="preserve"> sách, tên sách, tên tác giả, năm xuất bản, nhà xuất bản</w:t>
      </w:r>
    </w:p>
    <w:p w:rsidR="002E2B14" w:rsidRPr="00D419C5" w:rsidRDefault="002E2B14" w:rsidP="002E2B14">
      <w:pPr>
        <w:numPr>
          <w:ilvl w:val="0"/>
          <w:numId w:val="4"/>
        </w:numPr>
        <w:rPr>
          <w:rFonts w:ascii="Times New Roman" w:hAnsi="Times New Roman"/>
          <w:sz w:val="26"/>
          <w:szCs w:val="26"/>
          <w:lang w:val="de-DE"/>
        </w:rPr>
      </w:pPr>
      <w:r w:rsidRPr="00BF58C1">
        <w:rPr>
          <w:rFonts w:ascii="Times New Roman" w:hAnsi="Times New Roman"/>
          <w:sz w:val="26"/>
          <w:szCs w:val="26"/>
        </w:rPr>
        <w:t xml:space="preserve">Phương </w:t>
      </w:r>
      <w:bookmarkStart w:id="0" w:name="_GoBack"/>
      <w:bookmarkEnd w:id="0"/>
      <w:r w:rsidRPr="00BF58C1">
        <w:rPr>
          <w:rFonts w:ascii="Times New Roman" w:hAnsi="Times New Roman"/>
          <w:sz w:val="26"/>
          <w:szCs w:val="26"/>
        </w:rPr>
        <w:t xml:space="preserve">thức: </w:t>
      </w:r>
      <w:r w:rsidRPr="00D419C5">
        <w:rPr>
          <w:rFonts w:ascii="Times New Roman" w:hAnsi="Times New Roman"/>
          <w:sz w:val="26"/>
          <w:szCs w:val="26"/>
          <w:lang w:val="de-DE"/>
        </w:rPr>
        <w:t>Hàm tạo, nhập, xuất và các hàm khác</w:t>
      </w:r>
    </w:p>
    <w:p w:rsidR="002E2B14" w:rsidRPr="00D419C5" w:rsidRDefault="002E2B14" w:rsidP="002E2B14">
      <w:pPr>
        <w:rPr>
          <w:rFonts w:ascii="Times New Roman" w:hAnsi="Times New Roman"/>
          <w:sz w:val="26"/>
          <w:szCs w:val="26"/>
          <w:lang w:val="de-DE"/>
        </w:rPr>
      </w:pPr>
      <w:r w:rsidRPr="00D419C5">
        <w:rPr>
          <w:rFonts w:ascii="Times New Roman" w:hAnsi="Times New Roman"/>
          <w:sz w:val="26"/>
          <w:szCs w:val="26"/>
          <w:lang w:val="de-DE"/>
        </w:rPr>
        <w:t>Viết hàm main() thực hiện các công việc:</w:t>
      </w:r>
    </w:p>
    <w:p w:rsidR="002E2B14" w:rsidRPr="00D419C5" w:rsidRDefault="002E2B14" w:rsidP="002E2B14">
      <w:pPr>
        <w:numPr>
          <w:ilvl w:val="0"/>
          <w:numId w:val="3"/>
        </w:numPr>
        <w:rPr>
          <w:rFonts w:ascii="Times New Roman" w:hAnsi="Times New Roman"/>
          <w:sz w:val="26"/>
          <w:szCs w:val="26"/>
        </w:rPr>
      </w:pPr>
      <w:r w:rsidRPr="00D419C5">
        <w:rPr>
          <w:rFonts w:ascii="Times New Roman" w:hAnsi="Times New Roman"/>
          <w:sz w:val="26"/>
          <w:szCs w:val="26"/>
        </w:rPr>
        <w:t>Nhập vào n đầu sách</w:t>
      </w:r>
    </w:p>
    <w:p w:rsidR="002E2B14" w:rsidRPr="00D419C5" w:rsidRDefault="002E2B14" w:rsidP="002E2B14">
      <w:pPr>
        <w:numPr>
          <w:ilvl w:val="0"/>
          <w:numId w:val="3"/>
        </w:numPr>
        <w:rPr>
          <w:rFonts w:ascii="Times New Roman" w:hAnsi="Times New Roman"/>
          <w:sz w:val="26"/>
          <w:szCs w:val="26"/>
        </w:rPr>
      </w:pPr>
      <w:r w:rsidRPr="00D419C5">
        <w:rPr>
          <w:rFonts w:ascii="Times New Roman" w:hAnsi="Times New Roman"/>
          <w:sz w:val="26"/>
          <w:szCs w:val="26"/>
        </w:rPr>
        <w:t xml:space="preserve">Tìm tất cả các sách của </w:t>
      </w:r>
      <w:r w:rsidR="00D419C5">
        <w:rPr>
          <w:rFonts w:ascii="Times New Roman" w:hAnsi="Times New Roman"/>
          <w:sz w:val="26"/>
          <w:szCs w:val="26"/>
        </w:rPr>
        <w:t xml:space="preserve">một </w:t>
      </w:r>
      <w:r w:rsidRPr="00D419C5">
        <w:rPr>
          <w:rFonts w:ascii="Times New Roman" w:hAnsi="Times New Roman"/>
          <w:sz w:val="26"/>
          <w:szCs w:val="26"/>
        </w:rPr>
        <w:t>tác giả cho trước</w:t>
      </w:r>
      <w:r w:rsidR="00D419C5">
        <w:rPr>
          <w:rFonts w:ascii="Times New Roman" w:hAnsi="Times New Roman"/>
          <w:sz w:val="26"/>
          <w:szCs w:val="26"/>
        </w:rPr>
        <w:t xml:space="preserve"> (nhập từ bàn phím).</w:t>
      </w:r>
    </w:p>
    <w:p w:rsidR="002E2B14" w:rsidRPr="00D419C5" w:rsidRDefault="002E2B14" w:rsidP="002E2B14">
      <w:pPr>
        <w:rPr>
          <w:rFonts w:ascii="Times New Roman" w:hAnsi="Times New Roman"/>
          <w:sz w:val="26"/>
          <w:szCs w:val="26"/>
        </w:rPr>
      </w:pPr>
      <w:r w:rsidRPr="00D419C5">
        <w:rPr>
          <w:rFonts w:ascii="Times New Roman" w:hAnsi="Times New Roman"/>
          <w:b/>
          <w:bCs/>
          <w:sz w:val="26"/>
          <w:szCs w:val="26"/>
        </w:rPr>
        <w:t>Câu 2</w:t>
      </w:r>
      <w:r w:rsidRPr="00D419C5">
        <w:rPr>
          <w:rFonts w:ascii="Times New Roman" w:hAnsi="Times New Roman"/>
          <w:sz w:val="26"/>
          <w:szCs w:val="26"/>
        </w:rPr>
        <w:t>:</w:t>
      </w:r>
    </w:p>
    <w:p w:rsidR="002E2B14" w:rsidRPr="00D419C5" w:rsidRDefault="002E2B14" w:rsidP="002E2B14">
      <w:pPr>
        <w:numPr>
          <w:ilvl w:val="0"/>
          <w:numId w:val="5"/>
        </w:numPr>
        <w:rPr>
          <w:rFonts w:ascii="Times New Roman" w:hAnsi="Times New Roman"/>
          <w:sz w:val="26"/>
          <w:szCs w:val="26"/>
        </w:rPr>
      </w:pPr>
      <w:r w:rsidRPr="00D419C5">
        <w:rPr>
          <w:rFonts w:ascii="Times New Roman" w:hAnsi="Times New Roman"/>
          <w:sz w:val="26"/>
          <w:szCs w:val="26"/>
        </w:rPr>
        <w:t>Xây dựng lớp Môn học :</w:t>
      </w:r>
    </w:p>
    <w:p w:rsidR="002E2B14" w:rsidRPr="00D419C5" w:rsidRDefault="002E2B14" w:rsidP="002E2B14">
      <w:pPr>
        <w:numPr>
          <w:ilvl w:val="0"/>
          <w:numId w:val="3"/>
        </w:numPr>
        <w:rPr>
          <w:rFonts w:ascii="Times New Roman" w:hAnsi="Times New Roman"/>
          <w:sz w:val="26"/>
          <w:szCs w:val="26"/>
        </w:rPr>
      </w:pPr>
      <w:r w:rsidRPr="00D419C5">
        <w:rPr>
          <w:rFonts w:ascii="Times New Roman" w:hAnsi="Times New Roman"/>
          <w:sz w:val="26"/>
          <w:szCs w:val="26"/>
        </w:rPr>
        <w:t>Thuộc tính: mã môn, tên môn, số tín chỉ</w:t>
      </w:r>
    </w:p>
    <w:p w:rsidR="002E2B14" w:rsidRPr="00065E00" w:rsidRDefault="002E2B14" w:rsidP="00065E00">
      <w:pPr>
        <w:pStyle w:val="ListParagraph"/>
        <w:numPr>
          <w:ilvl w:val="0"/>
          <w:numId w:val="3"/>
        </w:numPr>
        <w:rPr>
          <w:rFonts w:ascii="Times New Roman" w:hAnsi="Times New Roman"/>
          <w:sz w:val="26"/>
          <w:szCs w:val="26"/>
        </w:rPr>
      </w:pPr>
      <w:r w:rsidRPr="00065E00">
        <w:rPr>
          <w:rFonts w:ascii="Times New Roman" w:hAnsi="Times New Roman"/>
          <w:sz w:val="26"/>
          <w:szCs w:val="26"/>
        </w:rPr>
        <w:t>Ph</w:t>
      </w:r>
      <w:r w:rsidRPr="00065E00">
        <w:rPr>
          <w:rFonts w:ascii="Times New Roman" w:hAnsi="Times New Roman" w:cs="Arial"/>
          <w:sz w:val="26"/>
          <w:szCs w:val="26"/>
        </w:rPr>
        <w:t>ươ</w:t>
      </w:r>
      <w:r w:rsidRPr="00065E00">
        <w:rPr>
          <w:rFonts w:ascii="Times New Roman" w:hAnsi="Times New Roman"/>
          <w:sz w:val="26"/>
          <w:szCs w:val="26"/>
        </w:rPr>
        <w:t>ng th</w:t>
      </w:r>
      <w:r w:rsidRPr="00065E00">
        <w:rPr>
          <w:rFonts w:ascii="Times New Roman" w:hAnsi="Times New Roman" w:cs="Arial"/>
          <w:sz w:val="26"/>
          <w:szCs w:val="26"/>
        </w:rPr>
        <w:t>ứ</w:t>
      </w:r>
      <w:r w:rsidRPr="00065E00">
        <w:rPr>
          <w:rFonts w:ascii="Times New Roman" w:hAnsi="Times New Roman"/>
          <w:sz w:val="26"/>
          <w:szCs w:val="26"/>
        </w:rPr>
        <w:t>c:Nhập</w:t>
      </w:r>
      <w:r w:rsidR="00065E00" w:rsidRPr="00065E00">
        <w:rPr>
          <w:rFonts w:ascii="Times New Roman" w:hAnsi="Times New Roman"/>
          <w:sz w:val="26"/>
          <w:szCs w:val="26"/>
        </w:rPr>
        <w:t>, xu</w:t>
      </w:r>
      <w:r w:rsidRPr="00065E00">
        <w:rPr>
          <w:rFonts w:ascii="Times New Roman" w:hAnsi="Times New Roman"/>
          <w:sz w:val="26"/>
          <w:szCs w:val="26"/>
        </w:rPr>
        <w:t>ất</w:t>
      </w:r>
      <w:r w:rsidR="00065E00" w:rsidRPr="00065E00">
        <w:rPr>
          <w:rFonts w:ascii="Times New Roman" w:hAnsi="Times New Roman"/>
          <w:sz w:val="26"/>
          <w:szCs w:val="26"/>
        </w:rPr>
        <w:t>, v</w:t>
      </w:r>
      <w:r w:rsidRPr="00065E00">
        <w:rPr>
          <w:rFonts w:ascii="Times New Roman" w:hAnsi="Times New Roman"/>
          <w:sz w:val="26"/>
          <w:szCs w:val="26"/>
        </w:rPr>
        <w:t>ác phương thức khác</w:t>
      </w:r>
    </w:p>
    <w:p w:rsidR="002E2B14" w:rsidRPr="00065E00" w:rsidRDefault="002E2B14" w:rsidP="00065E00">
      <w:pPr>
        <w:pStyle w:val="ListParagraph"/>
        <w:numPr>
          <w:ilvl w:val="0"/>
          <w:numId w:val="5"/>
        </w:numPr>
        <w:rPr>
          <w:rFonts w:ascii="Times New Roman" w:hAnsi="Times New Roman"/>
          <w:sz w:val="26"/>
          <w:szCs w:val="26"/>
        </w:rPr>
      </w:pPr>
      <w:r w:rsidRPr="00065E00">
        <w:rPr>
          <w:rFonts w:ascii="Times New Roman" w:hAnsi="Times New Roman"/>
          <w:sz w:val="26"/>
          <w:szCs w:val="26"/>
        </w:rPr>
        <w:t>Xây d</w:t>
      </w:r>
      <w:r w:rsidRPr="00065E00">
        <w:rPr>
          <w:rFonts w:ascii="Times New Roman" w:hAnsi="Times New Roman" w:cs="Arial"/>
          <w:sz w:val="26"/>
          <w:szCs w:val="26"/>
        </w:rPr>
        <w:t>ự</w:t>
      </w:r>
      <w:r w:rsidRPr="00065E00">
        <w:rPr>
          <w:rFonts w:ascii="Times New Roman" w:hAnsi="Times New Roman"/>
          <w:sz w:val="26"/>
          <w:szCs w:val="26"/>
        </w:rPr>
        <w:t>ng l</w:t>
      </w:r>
      <w:r w:rsidRPr="00065E00">
        <w:rPr>
          <w:rFonts w:ascii="Times New Roman" w:hAnsi="Times New Roman" w:cs="Arial"/>
          <w:sz w:val="26"/>
          <w:szCs w:val="26"/>
        </w:rPr>
        <w:t>ớ</w:t>
      </w:r>
      <w:r w:rsidRPr="00065E00">
        <w:rPr>
          <w:rFonts w:ascii="Times New Roman" w:hAnsi="Times New Roman"/>
          <w:sz w:val="26"/>
          <w:szCs w:val="26"/>
        </w:rPr>
        <w:t>p ĐK</w:t>
      </w:r>
      <w:r w:rsidR="00065E00" w:rsidRPr="00065E00">
        <w:rPr>
          <w:rFonts w:ascii="Times New Roman" w:hAnsi="Times New Roman"/>
          <w:sz w:val="26"/>
          <w:szCs w:val="26"/>
        </w:rPr>
        <w:t>HP (Đăng kí học phần)</w:t>
      </w:r>
      <w:r w:rsidRPr="00065E00">
        <w:rPr>
          <w:rFonts w:ascii="Times New Roman" w:hAnsi="Times New Roman"/>
          <w:sz w:val="26"/>
          <w:szCs w:val="26"/>
        </w:rPr>
        <w:t xml:space="preserve"> của sinh viên gồm có thuộc tính: mã sinh viên, tên sinh viên, mảng check để lưu trữ thông tin các môn học sinh viên đăng ký hoặc </w:t>
      </w:r>
      <w:proofErr w:type="gramStart"/>
      <w:r w:rsidRPr="00065E00">
        <w:rPr>
          <w:rFonts w:ascii="Times New Roman" w:hAnsi="Times New Roman"/>
          <w:sz w:val="26"/>
          <w:szCs w:val="26"/>
        </w:rPr>
        <w:t>không(</w:t>
      </w:r>
      <w:proofErr w:type="gramEnd"/>
      <w:r w:rsidRPr="00065E00">
        <w:rPr>
          <w:rFonts w:ascii="Times New Roman" w:hAnsi="Times New Roman"/>
          <w:sz w:val="26"/>
          <w:szCs w:val="26"/>
        </w:rPr>
        <w:t xml:space="preserve"> đăng ký thì =1, không đăng ký =0).</w:t>
      </w:r>
    </w:p>
    <w:p w:rsidR="002E2B14" w:rsidRPr="00D419C5" w:rsidRDefault="002E2B14" w:rsidP="002E2B14">
      <w:pPr>
        <w:numPr>
          <w:ilvl w:val="0"/>
          <w:numId w:val="5"/>
        </w:numPr>
        <w:rPr>
          <w:rFonts w:ascii="Times New Roman" w:hAnsi="Times New Roman"/>
          <w:sz w:val="26"/>
          <w:szCs w:val="26"/>
        </w:rPr>
      </w:pPr>
      <w:r w:rsidRPr="00D419C5">
        <w:rPr>
          <w:rFonts w:ascii="Times New Roman" w:hAnsi="Times New Roman"/>
          <w:sz w:val="26"/>
          <w:szCs w:val="26"/>
        </w:rPr>
        <w:t>Viết hàm main() thực hiện:</w:t>
      </w:r>
    </w:p>
    <w:p w:rsidR="00065E00" w:rsidRDefault="002E2B14" w:rsidP="002E2B14">
      <w:pPr>
        <w:numPr>
          <w:ilvl w:val="0"/>
          <w:numId w:val="3"/>
        </w:numPr>
        <w:rPr>
          <w:rFonts w:ascii="Times New Roman" w:hAnsi="Times New Roman"/>
          <w:sz w:val="26"/>
          <w:szCs w:val="26"/>
        </w:rPr>
      </w:pPr>
      <w:r w:rsidRPr="00065E00">
        <w:rPr>
          <w:rFonts w:ascii="Times New Roman" w:hAnsi="Times New Roman"/>
          <w:sz w:val="26"/>
          <w:szCs w:val="26"/>
        </w:rPr>
        <w:t>Nhập vào m môn học cho trước</w:t>
      </w:r>
      <w:r w:rsidR="00065E00">
        <w:rPr>
          <w:rFonts w:ascii="Times New Roman" w:hAnsi="Times New Roman"/>
          <w:sz w:val="26"/>
          <w:szCs w:val="26"/>
        </w:rPr>
        <w:t>.</w:t>
      </w:r>
    </w:p>
    <w:p w:rsidR="002E2B14" w:rsidRPr="00065E00" w:rsidRDefault="00065E00" w:rsidP="002E2B14">
      <w:pPr>
        <w:numPr>
          <w:ilvl w:val="0"/>
          <w:numId w:val="3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</w:t>
      </w:r>
      <w:r w:rsidR="002E2B14" w:rsidRPr="00065E00">
        <w:rPr>
          <w:rFonts w:ascii="Times New Roman" w:hAnsi="Times New Roman"/>
          <w:sz w:val="26"/>
          <w:szCs w:val="26"/>
        </w:rPr>
        <w:t>hập bản đăng ký học phần của n sinh viên</w:t>
      </w:r>
      <w:r>
        <w:rPr>
          <w:rFonts w:ascii="Times New Roman" w:hAnsi="Times New Roman"/>
          <w:sz w:val="26"/>
          <w:szCs w:val="26"/>
        </w:rPr>
        <w:t>.</w:t>
      </w:r>
    </w:p>
    <w:p w:rsidR="00065E00" w:rsidRDefault="00065E00" w:rsidP="002E2B14">
      <w:pPr>
        <w:numPr>
          <w:ilvl w:val="0"/>
          <w:numId w:val="3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Hãy cho biết mỗi sinh viên đã đăng kí bao nhiêu tín chỉ.</w:t>
      </w:r>
    </w:p>
    <w:p w:rsidR="00523162" w:rsidRPr="00523162" w:rsidRDefault="00065E00" w:rsidP="00523162">
      <w:pPr>
        <w:numPr>
          <w:ilvl w:val="0"/>
          <w:numId w:val="3"/>
        </w:numPr>
        <w:rPr>
          <w:rFonts w:ascii="Times New Roman" w:hAnsi="Times New Roman"/>
          <w:i/>
          <w:sz w:val="26"/>
          <w:szCs w:val="26"/>
        </w:rPr>
      </w:pPr>
      <w:r w:rsidRPr="00523162">
        <w:rPr>
          <w:rFonts w:ascii="Times New Roman" w:hAnsi="Times New Roman"/>
          <w:sz w:val="26"/>
          <w:szCs w:val="26"/>
        </w:rPr>
        <w:t>Nhập vào một môn và thống kê số sinh viên đã đăng kí môn học đó đồng thời in danh sách lớp cho môn học.</w:t>
      </w:r>
      <w:r w:rsidR="002E2B14" w:rsidRPr="00523162">
        <w:rPr>
          <w:rFonts w:ascii="Times New Roman" w:hAnsi="Times New Roman"/>
          <w:sz w:val="26"/>
          <w:szCs w:val="26"/>
        </w:rPr>
        <w:t xml:space="preserve"> </w:t>
      </w:r>
    </w:p>
    <w:p w:rsidR="00523162" w:rsidRDefault="00523162" w:rsidP="00523162">
      <w:pPr>
        <w:ind w:left="720"/>
        <w:jc w:val="center"/>
        <w:rPr>
          <w:rFonts w:ascii="Times New Roman" w:hAnsi="Times New Roman"/>
          <w:sz w:val="26"/>
          <w:szCs w:val="26"/>
        </w:rPr>
      </w:pPr>
    </w:p>
    <w:p w:rsidR="00523162" w:rsidRPr="00523162" w:rsidRDefault="00523162" w:rsidP="00523162">
      <w:pPr>
        <w:ind w:left="720"/>
        <w:jc w:val="center"/>
        <w:rPr>
          <w:rFonts w:ascii="Times New Roman" w:hAnsi="Times New Roman"/>
          <w:i/>
          <w:sz w:val="26"/>
          <w:szCs w:val="26"/>
        </w:rPr>
      </w:pPr>
      <w:r w:rsidRPr="00523162">
        <w:rPr>
          <w:rFonts w:ascii="Times New Roman" w:hAnsi="Times New Roman"/>
          <w:i/>
          <w:sz w:val="26"/>
          <w:szCs w:val="26"/>
        </w:rPr>
        <w:t>- Hết-</w:t>
      </w:r>
    </w:p>
    <w:p w:rsidR="00523162" w:rsidRPr="00B81899" w:rsidRDefault="00523162" w:rsidP="00523162">
      <w:pPr>
        <w:ind w:firstLine="720"/>
        <w:jc w:val="center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>Thí sinh không sử dụng tài liệu</w:t>
      </w:r>
    </w:p>
    <w:p w:rsidR="002E2B14" w:rsidRPr="00D419C5" w:rsidRDefault="002E2B14" w:rsidP="002E2B14">
      <w:pPr>
        <w:ind w:left="360"/>
        <w:rPr>
          <w:rFonts w:ascii="Times New Roman" w:hAnsi="Times New Roman"/>
          <w:sz w:val="26"/>
          <w:szCs w:val="26"/>
        </w:rPr>
      </w:pPr>
    </w:p>
    <w:p w:rsidR="00523162" w:rsidRDefault="00523162">
      <w:pPr>
        <w:spacing w:after="200" w:line="276" w:lineRule="auto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br w:type="page"/>
      </w:r>
    </w:p>
    <w:p w:rsidR="00B719D1" w:rsidRDefault="00B719D1" w:rsidP="002E2B14">
      <w:pPr>
        <w:rPr>
          <w:rFonts w:ascii="Times New Roman" w:hAnsi="Times New Roman"/>
          <w:b/>
          <w:bCs/>
          <w:sz w:val="26"/>
          <w:szCs w:val="26"/>
        </w:rPr>
      </w:pPr>
    </w:p>
    <w:tbl>
      <w:tblPr>
        <w:tblStyle w:val="TableGrid"/>
        <w:tblW w:w="9451" w:type="dxa"/>
        <w:tblLook w:val="01E0" w:firstRow="1" w:lastRow="1" w:firstColumn="1" w:lastColumn="1" w:noHBand="0" w:noVBand="0"/>
      </w:tblPr>
      <w:tblGrid>
        <w:gridCol w:w="3470"/>
        <w:gridCol w:w="3584"/>
        <w:gridCol w:w="2397"/>
      </w:tblGrid>
      <w:tr w:rsidR="00B719D1" w:rsidRPr="00D419C5" w:rsidTr="0010770D"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9D1" w:rsidRPr="00D419C5" w:rsidRDefault="00B719D1" w:rsidP="0010770D">
            <w:pPr>
              <w:spacing w:before="80" w:after="80"/>
              <w:jc w:val="center"/>
              <w:rPr>
                <w:sz w:val="24"/>
                <w:szCs w:val="20"/>
              </w:rPr>
            </w:pPr>
            <w:r w:rsidRPr="00D419C5">
              <w:rPr>
                <w:sz w:val="24"/>
                <w:szCs w:val="20"/>
              </w:rPr>
              <w:t xml:space="preserve">ĐẠI HỌC </w:t>
            </w:r>
            <w:r>
              <w:rPr>
                <w:sz w:val="24"/>
                <w:szCs w:val="20"/>
              </w:rPr>
              <w:t>GTVT</w:t>
            </w:r>
          </w:p>
          <w:p w:rsidR="00B719D1" w:rsidRPr="00D419C5" w:rsidRDefault="00B719D1" w:rsidP="0010770D">
            <w:pPr>
              <w:spacing w:before="80" w:after="80"/>
              <w:jc w:val="center"/>
              <w:rPr>
                <w:b/>
                <w:sz w:val="18"/>
                <w:szCs w:val="20"/>
              </w:rPr>
            </w:pPr>
            <w:r w:rsidRPr="00D419C5">
              <w:rPr>
                <w:b/>
                <w:sz w:val="18"/>
                <w:szCs w:val="20"/>
              </w:rPr>
              <w:t>KHOA CÔNG NGHỆ THÔNG TIN</w:t>
            </w:r>
          </w:p>
          <w:p w:rsidR="00B719D1" w:rsidRPr="00D419C5" w:rsidRDefault="00B719D1" w:rsidP="0010770D">
            <w:pPr>
              <w:spacing w:before="80" w:after="80"/>
              <w:jc w:val="center"/>
              <w:rPr>
                <w:b/>
                <w:bCs/>
                <w:sz w:val="26"/>
                <w:szCs w:val="26"/>
              </w:rPr>
            </w:pPr>
            <w:r w:rsidRPr="00D419C5">
              <w:rPr>
                <w:sz w:val="18"/>
                <w:szCs w:val="20"/>
              </w:rPr>
              <w:t>BỘ MÔN CÔNG NGHỆ PHẦN MỀM</w:t>
            </w:r>
          </w:p>
        </w:tc>
        <w:tc>
          <w:tcPr>
            <w:tcW w:w="3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9D1" w:rsidRPr="00D419C5" w:rsidRDefault="00B719D1" w:rsidP="0010770D">
            <w:pPr>
              <w:spacing w:line="360" w:lineRule="auto"/>
              <w:jc w:val="center"/>
              <w:rPr>
                <w:b/>
                <w:sz w:val="18"/>
                <w:szCs w:val="20"/>
              </w:rPr>
            </w:pPr>
            <w:r w:rsidRPr="00D419C5">
              <w:rPr>
                <w:b/>
                <w:sz w:val="18"/>
                <w:szCs w:val="20"/>
              </w:rPr>
              <w:t>ĐỀ THI MÔN: LẬP TRÌNH HĐT &amp; C++</w:t>
            </w:r>
          </w:p>
          <w:p w:rsidR="00B719D1" w:rsidRPr="00D419C5" w:rsidRDefault="00B719D1" w:rsidP="0010770D">
            <w:pPr>
              <w:spacing w:line="360" w:lineRule="auto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Đề số 2015_002</w:t>
            </w:r>
          </w:p>
          <w:p w:rsidR="00B719D1" w:rsidRPr="00D419C5" w:rsidRDefault="00B719D1" w:rsidP="0010770D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D419C5">
              <w:rPr>
                <w:b/>
                <w:bCs/>
                <w:szCs w:val="20"/>
              </w:rPr>
              <w:t>Thời gian: 60 phút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9D1" w:rsidRPr="00D419C5" w:rsidRDefault="00B719D1" w:rsidP="0010770D">
            <w:pPr>
              <w:jc w:val="center"/>
              <w:rPr>
                <w:b/>
                <w:bCs/>
                <w:sz w:val="18"/>
                <w:szCs w:val="26"/>
              </w:rPr>
            </w:pPr>
            <w:r w:rsidRPr="00D419C5">
              <w:rPr>
                <w:b/>
                <w:bCs/>
                <w:sz w:val="18"/>
                <w:szCs w:val="26"/>
              </w:rPr>
              <w:t>TRƯỞNG BỘ MÔN</w:t>
            </w:r>
          </w:p>
          <w:p w:rsidR="00B719D1" w:rsidRPr="00D419C5" w:rsidRDefault="00B719D1" w:rsidP="0010770D">
            <w:pPr>
              <w:jc w:val="center"/>
              <w:rPr>
                <w:b/>
                <w:bCs/>
                <w:sz w:val="26"/>
                <w:szCs w:val="26"/>
              </w:rPr>
            </w:pPr>
            <w:r w:rsidRPr="00D419C5">
              <w:rPr>
                <w:b/>
                <w:bCs/>
                <w:sz w:val="18"/>
                <w:szCs w:val="26"/>
              </w:rPr>
              <w:t>(</w:t>
            </w:r>
            <w:r w:rsidRPr="00D419C5">
              <w:rPr>
                <w:b/>
                <w:bCs/>
                <w:i/>
                <w:sz w:val="18"/>
                <w:szCs w:val="26"/>
              </w:rPr>
              <w:t>Ký duyệt</w:t>
            </w:r>
            <w:r w:rsidRPr="00D419C5">
              <w:rPr>
                <w:b/>
                <w:bCs/>
                <w:sz w:val="18"/>
                <w:szCs w:val="26"/>
              </w:rPr>
              <w:t>)</w:t>
            </w:r>
          </w:p>
        </w:tc>
      </w:tr>
    </w:tbl>
    <w:p w:rsidR="00B719D1" w:rsidRDefault="00B719D1" w:rsidP="002E2B14">
      <w:pPr>
        <w:rPr>
          <w:rFonts w:ascii="Times New Roman" w:hAnsi="Times New Roman"/>
          <w:b/>
          <w:bCs/>
          <w:sz w:val="26"/>
          <w:szCs w:val="26"/>
        </w:rPr>
      </w:pPr>
    </w:p>
    <w:p w:rsidR="002E2B14" w:rsidRPr="00D419C5" w:rsidRDefault="002E2B14" w:rsidP="00B719D1">
      <w:pPr>
        <w:rPr>
          <w:rFonts w:ascii="Times New Roman" w:hAnsi="Times New Roman"/>
          <w:sz w:val="26"/>
          <w:szCs w:val="26"/>
        </w:rPr>
      </w:pPr>
      <w:r w:rsidRPr="00D419C5">
        <w:rPr>
          <w:rFonts w:ascii="Times New Roman" w:hAnsi="Times New Roman"/>
          <w:b/>
          <w:bCs/>
          <w:sz w:val="26"/>
          <w:szCs w:val="26"/>
        </w:rPr>
        <w:t>Câu 1</w:t>
      </w:r>
      <w:r w:rsidRPr="00D419C5">
        <w:rPr>
          <w:rFonts w:ascii="Times New Roman" w:hAnsi="Times New Roman"/>
          <w:sz w:val="26"/>
          <w:szCs w:val="26"/>
        </w:rPr>
        <w:t>:</w:t>
      </w:r>
      <w:r w:rsidR="00B719D1">
        <w:rPr>
          <w:rFonts w:ascii="Times New Roman" w:hAnsi="Times New Roman"/>
          <w:sz w:val="26"/>
          <w:szCs w:val="26"/>
        </w:rPr>
        <w:t xml:space="preserve"> </w:t>
      </w:r>
      <w:r w:rsidRPr="00D419C5">
        <w:rPr>
          <w:rFonts w:ascii="Times New Roman" w:hAnsi="Times New Roman"/>
          <w:sz w:val="26"/>
          <w:szCs w:val="26"/>
        </w:rPr>
        <w:t xml:space="preserve">Xây dựng lớp </w:t>
      </w:r>
      <w:proofErr w:type="gramStart"/>
      <w:r w:rsidRPr="00D419C5">
        <w:rPr>
          <w:rFonts w:ascii="Times New Roman" w:hAnsi="Times New Roman"/>
          <w:sz w:val="26"/>
          <w:szCs w:val="26"/>
        </w:rPr>
        <w:t>Dathuc(</w:t>
      </w:r>
      <w:proofErr w:type="gramEnd"/>
      <w:r w:rsidRPr="00D419C5">
        <w:rPr>
          <w:rFonts w:ascii="Times New Roman" w:hAnsi="Times New Roman"/>
          <w:sz w:val="26"/>
          <w:szCs w:val="26"/>
        </w:rPr>
        <w:t>đa thức ):</w:t>
      </w:r>
    </w:p>
    <w:p w:rsidR="002E2B14" w:rsidRPr="00D419C5" w:rsidRDefault="002E2B14" w:rsidP="002E2B14">
      <w:pPr>
        <w:numPr>
          <w:ilvl w:val="0"/>
          <w:numId w:val="4"/>
        </w:numPr>
        <w:rPr>
          <w:rFonts w:ascii="Times New Roman" w:hAnsi="Times New Roman"/>
          <w:sz w:val="26"/>
          <w:szCs w:val="26"/>
        </w:rPr>
      </w:pPr>
      <w:r w:rsidRPr="00D419C5">
        <w:rPr>
          <w:rFonts w:ascii="Times New Roman" w:hAnsi="Times New Roman"/>
          <w:sz w:val="26"/>
          <w:szCs w:val="26"/>
        </w:rPr>
        <w:t>Thuộc tính</w:t>
      </w:r>
      <w:r w:rsidR="00B719D1">
        <w:rPr>
          <w:rFonts w:ascii="Times New Roman" w:hAnsi="Times New Roman"/>
          <w:sz w:val="26"/>
          <w:szCs w:val="26"/>
        </w:rPr>
        <w:t xml:space="preserve"> gồm</w:t>
      </w:r>
      <w:r w:rsidRPr="00D419C5">
        <w:rPr>
          <w:rFonts w:ascii="Times New Roman" w:hAnsi="Times New Roman"/>
          <w:sz w:val="26"/>
          <w:szCs w:val="26"/>
        </w:rPr>
        <w:t>: bac(bậc của đa thức), hs(các hệ số của đa thức)</w:t>
      </w:r>
    </w:p>
    <w:p w:rsidR="002E2B14" w:rsidRPr="00B719D1" w:rsidRDefault="002E2B14" w:rsidP="00B719D1">
      <w:pPr>
        <w:pStyle w:val="ListParagraph"/>
        <w:numPr>
          <w:ilvl w:val="0"/>
          <w:numId w:val="4"/>
        </w:numPr>
        <w:rPr>
          <w:rFonts w:ascii="Times New Roman" w:hAnsi="Times New Roman"/>
          <w:sz w:val="26"/>
          <w:szCs w:val="26"/>
        </w:rPr>
      </w:pPr>
      <w:r w:rsidRPr="00B719D1">
        <w:rPr>
          <w:rFonts w:ascii="Times New Roman" w:hAnsi="Times New Roman"/>
          <w:sz w:val="26"/>
          <w:szCs w:val="26"/>
        </w:rPr>
        <w:t>Ph</w:t>
      </w:r>
      <w:r w:rsidRPr="00B719D1">
        <w:rPr>
          <w:rFonts w:ascii="Times New Roman" w:hAnsi="Times New Roman" w:cs="Arial"/>
          <w:sz w:val="26"/>
          <w:szCs w:val="26"/>
        </w:rPr>
        <w:t>ươ</w:t>
      </w:r>
      <w:r w:rsidRPr="00B719D1">
        <w:rPr>
          <w:rFonts w:ascii="Times New Roman" w:hAnsi="Times New Roman"/>
          <w:sz w:val="26"/>
          <w:szCs w:val="26"/>
        </w:rPr>
        <w:t>ng th</w:t>
      </w:r>
      <w:r w:rsidRPr="00B719D1">
        <w:rPr>
          <w:rFonts w:ascii="Times New Roman" w:hAnsi="Times New Roman" w:cs="Arial"/>
          <w:sz w:val="26"/>
          <w:szCs w:val="26"/>
        </w:rPr>
        <w:t>ứ</w:t>
      </w:r>
      <w:r w:rsidRPr="00B719D1">
        <w:rPr>
          <w:rFonts w:ascii="Times New Roman" w:hAnsi="Times New Roman"/>
          <w:sz w:val="26"/>
          <w:szCs w:val="26"/>
        </w:rPr>
        <w:t>c</w:t>
      </w:r>
      <w:r w:rsidR="00B719D1" w:rsidRPr="00B719D1">
        <w:rPr>
          <w:rFonts w:ascii="Times New Roman" w:hAnsi="Times New Roman"/>
          <w:sz w:val="26"/>
          <w:szCs w:val="26"/>
        </w:rPr>
        <w:t xml:space="preserve"> gồm</w:t>
      </w:r>
      <w:r w:rsidRPr="00B719D1">
        <w:rPr>
          <w:rFonts w:ascii="Times New Roman" w:hAnsi="Times New Roman"/>
          <w:sz w:val="26"/>
          <w:szCs w:val="26"/>
        </w:rPr>
        <w:t>:</w:t>
      </w:r>
      <w:r w:rsidR="00B719D1" w:rsidRPr="00B719D1">
        <w:rPr>
          <w:rFonts w:ascii="Times New Roman" w:hAnsi="Times New Roman"/>
          <w:sz w:val="26"/>
          <w:szCs w:val="26"/>
        </w:rPr>
        <w:t xml:space="preserve"> </w:t>
      </w:r>
      <w:r w:rsidRPr="00B719D1">
        <w:rPr>
          <w:rFonts w:ascii="Times New Roman" w:hAnsi="Times New Roman"/>
          <w:sz w:val="26"/>
          <w:szCs w:val="26"/>
          <w:lang w:val="de-DE"/>
        </w:rPr>
        <w:t xml:space="preserve">Hàm tạo không đối, </w:t>
      </w:r>
      <w:r w:rsidRPr="00B719D1">
        <w:rPr>
          <w:rFonts w:ascii="Times New Roman" w:hAnsi="Times New Roman"/>
          <w:sz w:val="26"/>
          <w:szCs w:val="26"/>
        </w:rPr>
        <w:t>hàm huỷ, nhập đa thức,</w:t>
      </w:r>
      <w:r w:rsidR="00B719D1" w:rsidRPr="00B719D1">
        <w:rPr>
          <w:rFonts w:ascii="Times New Roman" w:hAnsi="Times New Roman"/>
          <w:sz w:val="26"/>
          <w:szCs w:val="26"/>
        </w:rPr>
        <w:t xml:space="preserve"> </w:t>
      </w:r>
      <w:r w:rsidRPr="00B719D1">
        <w:rPr>
          <w:rFonts w:ascii="Times New Roman" w:hAnsi="Times New Roman"/>
          <w:sz w:val="26"/>
          <w:szCs w:val="26"/>
        </w:rPr>
        <w:t>phương thức toán tử in đa thức</w:t>
      </w:r>
      <w:r w:rsidR="00B719D1" w:rsidRPr="00B719D1">
        <w:rPr>
          <w:rFonts w:ascii="Times New Roman" w:hAnsi="Times New Roman"/>
          <w:sz w:val="26"/>
          <w:szCs w:val="26"/>
        </w:rPr>
        <w:t>, h</w:t>
      </w:r>
      <w:r w:rsidRPr="00B719D1">
        <w:rPr>
          <w:rFonts w:ascii="Times New Roman" w:hAnsi="Times New Roman"/>
          <w:sz w:val="26"/>
          <w:szCs w:val="26"/>
        </w:rPr>
        <w:t>àm bạn tính giá trị của đa thức tại x0.</w:t>
      </w:r>
    </w:p>
    <w:p w:rsidR="002E2B14" w:rsidRPr="00D419C5" w:rsidRDefault="002E2B14" w:rsidP="00B719D1">
      <w:pPr>
        <w:rPr>
          <w:rFonts w:ascii="Times New Roman" w:hAnsi="Times New Roman"/>
          <w:sz w:val="26"/>
          <w:szCs w:val="26"/>
        </w:rPr>
      </w:pPr>
      <w:r w:rsidRPr="00D419C5">
        <w:rPr>
          <w:rFonts w:ascii="Times New Roman" w:hAnsi="Times New Roman"/>
          <w:sz w:val="26"/>
          <w:szCs w:val="26"/>
        </w:rPr>
        <w:t xml:space="preserve">Viết hàm </w:t>
      </w:r>
      <w:proofErr w:type="gramStart"/>
      <w:r w:rsidRPr="00D419C5">
        <w:rPr>
          <w:rFonts w:ascii="Times New Roman" w:hAnsi="Times New Roman"/>
          <w:sz w:val="26"/>
          <w:szCs w:val="26"/>
        </w:rPr>
        <w:t>main(</w:t>
      </w:r>
      <w:proofErr w:type="gramEnd"/>
      <w:r w:rsidRPr="00D419C5">
        <w:rPr>
          <w:rFonts w:ascii="Times New Roman" w:hAnsi="Times New Roman"/>
          <w:sz w:val="26"/>
          <w:szCs w:val="26"/>
        </w:rPr>
        <w:t>) thực hiện các công việc:</w:t>
      </w:r>
    </w:p>
    <w:p w:rsidR="002E2B14" w:rsidRPr="00D419C5" w:rsidRDefault="002E2B14" w:rsidP="002E2B14">
      <w:pPr>
        <w:numPr>
          <w:ilvl w:val="0"/>
          <w:numId w:val="3"/>
        </w:numPr>
        <w:rPr>
          <w:rFonts w:ascii="Times New Roman" w:hAnsi="Times New Roman"/>
          <w:sz w:val="26"/>
          <w:szCs w:val="26"/>
        </w:rPr>
      </w:pPr>
      <w:r w:rsidRPr="00D419C5">
        <w:rPr>
          <w:rFonts w:ascii="Times New Roman" w:hAnsi="Times New Roman"/>
          <w:sz w:val="26"/>
          <w:szCs w:val="26"/>
        </w:rPr>
        <w:t>Nhập một đa thức Pn(x)</w:t>
      </w:r>
    </w:p>
    <w:p w:rsidR="002E2B14" w:rsidRPr="00D419C5" w:rsidRDefault="003130C9" w:rsidP="002E2B14">
      <w:pPr>
        <w:numPr>
          <w:ilvl w:val="0"/>
          <w:numId w:val="3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left:0;text-align:left;margin-left:249pt;margin-top:12.2pt;width:93pt;height:20pt;z-index:-251658752">
            <v:imagedata r:id="rId8" o:title=""/>
          </v:shape>
          <o:OLEObject Type="Embed" ProgID="Equation.3" ShapeID="_x0000_s1034" DrawAspect="Content" ObjectID="_1509338896" r:id="rId9"/>
        </w:pict>
      </w:r>
      <w:r w:rsidR="002E2B14" w:rsidRPr="00D419C5">
        <w:rPr>
          <w:rFonts w:ascii="Times New Roman" w:hAnsi="Times New Roman"/>
          <w:sz w:val="26"/>
          <w:szCs w:val="26"/>
        </w:rPr>
        <w:t>In đa thức đó</w:t>
      </w:r>
    </w:p>
    <w:p w:rsidR="002E2B14" w:rsidRPr="00D419C5" w:rsidRDefault="002E2B14" w:rsidP="002E2B14">
      <w:pPr>
        <w:numPr>
          <w:ilvl w:val="0"/>
          <w:numId w:val="3"/>
        </w:numPr>
        <w:rPr>
          <w:rFonts w:ascii="Times New Roman" w:hAnsi="Times New Roman"/>
          <w:sz w:val="26"/>
          <w:szCs w:val="26"/>
        </w:rPr>
      </w:pPr>
      <w:r w:rsidRPr="00D419C5">
        <w:rPr>
          <w:rFonts w:ascii="Times New Roman" w:hAnsi="Times New Roman"/>
          <w:sz w:val="26"/>
          <w:szCs w:val="26"/>
        </w:rPr>
        <w:t>Nhập vào d1 và d2 rồi tính biểu thức S=</w:t>
      </w:r>
    </w:p>
    <w:p w:rsidR="002E2B14" w:rsidRPr="00D419C5" w:rsidRDefault="002E2B14" w:rsidP="002E2B14">
      <w:pPr>
        <w:rPr>
          <w:rFonts w:ascii="Times New Roman" w:hAnsi="Times New Roman"/>
          <w:b/>
          <w:bCs/>
          <w:sz w:val="26"/>
          <w:szCs w:val="26"/>
        </w:rPr>
      </w:pPr>
    </w:p>
    <w:p w:rsidR="002E2B14" w:rsidRPr="00D419C5" w:rsidRDefault="002E2B14" w:rsidP="002E2B14">
      <w:pPr>
        <w:rPr>
          <w:rFonts w:ascii="Times New Roman" w:hAnsi="Times New Roman"/>
          <w:sz w:val="26"/>
          <w:szCs w:val="26"/>
        </w:rPr>
      </w:pPr>
      <w:r w:rsidRPr="00D419C5">
        <w:rPr>
          <w:rFonts w:ascii="Times New Roman" w:hAnsi="Times New Roman"/>
          <w:b/>
          <w:bCs/>
          <w:sz w:val="26"/>
          <w:szCs w:val="26"/>
        </w:rPr>
        <w:t>Câu 2</w:t>
      </w:r>
      <w:r w:rsidRPr="00D419C5">
        <w:rPr>
          <w:rFonts w:ascii="Times New Roman" w:hAnsi="Times New Roman"/>
          <w:sz w:val="26"/>
          <w:szCs w:val="26"/>
        </w:rPr>
        <w:t>:</w:t>
      </w:r>
    </w:p>
    <w:p w:rsidR="002E2B14" w:rsidRPr="00D419C5" w:rsidRDefault="002E2B14" w:rsidP="002E2B14">
      <w:pPr>
        <w:numPr>
          <w:ilvl w:val="0"/>
          <w:numId w:val="6"/>
        </w:numPr>
        <w:rPr>
          <w:rFonts w:ascii="Times New Roman" w:hAnsi="Times New Roman"/>
          <w:sz w:val="26"/>
          <w:szCs w:val="26"/>
        </w:rPr>
      </w:pPr>
      <w:r w:rsidRPr="00D419C5">
        <w:rPr>
          <w:rFonts w:ascii="Times New Roman" w:hAnsi="Times New Roman"/>
          <w:sz w:val="26"/>
          <w:szCs w:val="26"/>
        </w:rPr>
        <w:t xml:space="preserve">Xây dựng lớp </w:t>
      </w:r>
      <w:r w:rsidR="00B719D1">
        <w:rPr>
          <w:rFonts w:ascii="Times New Roman" w:hAnsi="Times New Roman"/>
          <w:sz w:val="26"/>
          <w:szCs w:val="26"/>
        </w:rPr>
        <w:t>QLH (quản lý hàng)</w:t>
      </w:r>
      <w:r w:rsidRPr="00D419C5">
        <w:rPr>
          <w:rFonts w:ascii="Times New Roman" w:hAnsi="Times New Roman"/>
          <w:sz w:val="26"/>
          <w:szCs w:val="26"/>
        </w:rPr>
        <w:t>:</w:t>
      </w:r>
    </w:p>
    <w:p w:rsidR="002E2B14" w:rsidRPr="00D419C5" w:rsidRDefault="002E2B14" w:rsidP="002E2B14">
      <w:pPr>
        <w:numPr>
          <w:ilvl w:val="0"/>
          <w:numId w:val="3"/>
        </w:numPr>
        <w:rPr>
          <w:rFonts w:ascii="Times New Roman" w:hAnsi="Times New Roman"/>
          <w:sz w:val="26"/>
          <w:szCs w:val="26"/>
        </w:rPr>
      </w:pPr>
      <w:r w:rsidRPr="00D419C5">
        <w:rPr>
          <w:rFonts w:ascii="Times New Roman" w:hAnsi="Times New Roman"/>
          <w:sz w:val="26"/>
          <w:szCs w:val="26"/>
        </w:rPr>
        <w:t>Thuộc tính:  mã hàng, tên hàng, xuất xứ, loại hàng(1,2,3), số lượng</w:t>
      </w:r>
    </w:p>
    <w:p w:rsidR="002E2B14" w:rsidRPr="00B719D1" w:rsidRDefault="002E2B14" w:rsidP="00B719D1">
      <w:pPr>
        <w:pStyle w:val="ListParagraph"/>
        <w:numPr>
          <w:ilvl w:val="0"/>
          <w:numId w:val="3"/>
        </w:numPr>
        <w:rPr>
          <w:rFonts w:ascii="Times New Roman" w:hAnsi="Times New Roman"/>
          <w:sz w:val="26"/>
          <w:szCs w:val="26"/>
        </w:rPr>
      </w:pPr>
      <w:r w:rsidRPr="00B719D1">
        <w:rPr>
          <w:rFonts w:ascii="Times New Roman" w:hAnsi="Times New Roman"/>
          <w:sz w:val="26"/>
          <w:szCs w:val="26"/>
        </w:rPr>
        <w:t>Ph</w:t>
      </w:r>
      <w:r w:rsidRPr="00B719D1">
        <w:rPr>
          <w:rFonts w:ascii="Times New Roman" w:hAnsi="Times New Roman" w:cs="Arial"/>
          <w:sz w:val="26"/>
          <w:szCs w:val="26"/>
        </w:rPr>
        <w:t>ươ</w:t>
      </w:r>
      <w:r w:rsidRPr="00B719D1">
        <w:rPr>
          <w:rFonts w:ascii="Times New Roman" w:hAnsi="Times New Roman"/>
          <w:sz w:val="26"/>
          <w:szCs w:val="26"/>
        </w:rPr>
        <w:t>ng th</w:t>
      </w:r>
      <w:r w:rsidRPr="00B719D1">
        <w:rPr>
          <w:rFonts w:ascii="Times New Roman" w:hAnsi="Times New Roman" w:cs="Arial"/>
          <w:sz w:val="26"/>
          <w:szCs w:val="26"/>
        </w:rPr>
        <w:t>ứ</w:t>
      </w:r>
      <w:r w:rsidRPr="00B719D1">
        <w:rPr>
          <w:rFonts w:ascii="Times New Roman" w:hAnsi="Times New Roman"/>
          <w:sz w:val="26"/>
          <w:szCs w:val="26"/>
        </w:rPr>
        <w:t>c:</w:t>
      </w:r>
      <w:r w:rsidR="00B719D1" w:rsidRPr="00B719D1">
        <w:rPr>
          <w:rFonts w:ascii="Times New Roman" w:hAnsi="Times New Roman"/>
          <w:sz w:val="26"/>
          <w:szCs w:val="26"/>
        </w:rPr>
        <w:t xml:space="preserve"> </w:t>
      </w:r>
      <w:r w:rsidRPr="00B719D1">
        <w:rPr>
          <w:rFonts w:ascii="Times New Roman" w:hAnsi="Times New Roman"/>
          <w:sz w:val="26"/>
          <w:szCs w:val="26"/>
        </w:rPr>
        <w:t>Nhập</w:t>
      </w:r>
      <w:r w:rsidR="00B719D1" w:rsidRPr="00B719D1">
        <w:rPr>
          <w:rFonts w:ascii="Times New Roman" w:hAnsi="Times New Roman"/>
          <w:sz w:val="26"/>
          <w:szCs w:val="26"/>
        </w:rPr>
        <w:t xml:space="preserve">, </w:t>
      </w:r>
      <w:r w:rsidR="00B719D1">
        <w:rPr>
          <w:rFonts w:ascii="Times New Roman" w:hAnsi="Times New Roman"/>
          <w:sz w:val="26"/>
          <w:szCs w:val="26"/>
        </w:rPr>
        <w:t>x</w:t>
      </w:r>
      <w:r w:rsidRPr="00B719D1">
        <w:rPr>
          <w:rFonts w:ascii="Times New Roman" w:hAnsi="Times New Roman"/>
          <w:sz w:val="26"/>
          <w:szCs w:val="26"/>
        </w:rPr>
        <w:t>uất</w:t>
      </w:r>
      <w:r w:rsidR="00B719D1" w:rsidRPr="00B719D1">
        <w:rPr>
          <w:rFonts w:ascii="Times New Roman" w:hAnsi="Times New Roman"/>
          <w:sz w:val="26"/>
          <w:szCs w:val="26"/>
        </w:rPr>
        <w:t>, c</w:t>
      </w:r>
      <w:r w:rsidRPr="00B719D1">
        <w:rPr>
          <w:rFonts w:ascii="Times New Roman" w:hAnsi="Times New Roman"/>
          <w:sz w:val="26"/>
          <w:szCs w:val="26"/>
        </w:rPr>
        <w:t>ác phương thức khác</w:t>
      </w:r>
    </w:p>
    <w:p w:rsidR="00F07FBB" w:rsidRPr="00F07FBB" w:rsidRDefault="002E2B14" w:rsidP="00F07FBB">
      <w:pPr>
        <w:numPr>
          <w:ilvl w:val="0"/>
          <w:numId w:val="6"/>
        </w:numPr>
        <w:rPr>
          <w:rFonts w:ascii="Times New Roman" w:hAnsi="Times New Roman"/>
          <w:sz w:val="26"/>
          <w:szCs w:val="26"/>
        </w:rPr>
      </w:pPr>
      <w:r w:rsidRPr="00D419C5">
        <w:rPr>
          <w:rFonts w:ascii="Times New Roman" w:hAnsi="Times New Roman"/>
          <w:sz w:val="26"/>
          <w:szCs w:val="26"/>
        </w:rPr>
        <w:t xml:space="preserve">Xây dựng lớp DIENTU </w:t>
      </w:r>
      <w:r w:rsidR="00F07FBB">
        <w:rPr>
          <w:rFonts w:ascii="Times New Roman" w:hAnsi="Times New Roman"/>
          <w:sz w:val="26"/>
          <w:szCs w:val="26"/>
        </w:rPr>
        <w:t xml:space="preserve">(điện tử) </w:t>
      </w:r>
      <w:r w:rsidR="00B719D1">
        <w:rPr>
          <w:rFonts w:ascii="Times New Roman" w:hAnsi="Times New Roman"/>
          <w:sz w:val="26"/>
          <w:szCs w:val="26"/>
        </w:rPr>
        <w:t xml:space="preserve">là lớp dẫn xuất của </w:t>
      </w:r>
      <w:r w:rsidRPr="00D419C5">
        <w:rPr>
          <w:rFonts w:ascii="Times New Roman" w:hAnsi="Times New Roman"/>
          <w:sz w:val="26"/>
          <w:szCs w:val="26"/>
        </w:rPr>
        <w:t xml:space="preserve">lớp </w:t>
      </w:r>
      <w:r w:rsidR="00B719D1">
        <w:rPr>
          <w:rFonts w:ascii="Times New Roman" w:hAnsi="Times New Roman"/>
          <w:sz w:val="26"/>
          <w:szCs w:val="26"/>
        </w:rPr>
        <w:t>QL</w:t>
      </w:r>
      <w:r w:rsidRPr="00D419C5">
        <w:rPr>
          <w:rFonts w:ascii="Times New Roman" w:hAnsi="Times New Roman"/>
          <w:sz w:val="26"/>
          <w:szCs w:val="26"/>
        </w:rPr>
        <w:t xml:space="preserve">H </w:t>
      </w:r>
      <w:r w:rsidR="00F07FBB">
        <w:rPr>
          <w:rFonts w:ascii="Times New Roman" w:hAnsi="Times New Roman"/>
          <w:sz w:val="26"/>
          <w:szCs w:val="26"/>
        </w:rPr>
        <w:t>bổ sung thêm thuộc tính tgbh (thời gian bảo hành tính bằng tháng).</w:t>
      </w:r>
    </w:p>
    <w:p w:rsidR="002E2B14" w:rsidRPr="00F07FBB" w:rsidRDefault="002E2B14" w:rsidP="00F07FBB">
      <w:pPr>
        <w:numPr>
          <w:ilvl w:val="0"/>
          <w:numId w:val="6"/>
        </w:numPr>
        <w:rPr>
          <w:rFonts w:ascii="Times New Roman" w:hAnsi="Times New Roman"/>
          <w:sz w:val="26"/>
          <w:szCs w:val="26"/>
        </w:rPr>
      </w:pPr>
      <w:r w:rsidRPr="00F07FBB">
        <w:rPr>
          <w:rFonts w:ascii="Times New Roman" w:hAnsi="Times New Roman"/>
          <w:sz w:val="26"/>
          <w:szCs w:val="26"/>
        </w:rPr>
        <w:t>Viết hàm main() thực hiện:</w:t>
      </w:r>
    </w:p>
    <w:p w:rsidR="002E2B14" w:rsidRPr="00F07FBB" w:rsidRDefault="002E2B14" w:rsidP="002E2B14">
      <w:pPr>
        <w:numPr>
          <w:ilvl w:val="0"/>
          <w:numId w:val="3"/>
        </w:numPr>
        <w:rPr>
          <w:rFonts w:ascii="Times New Roman" w:hAnsi="Times New Roman"/>
          <w:sz w:val="26"/>
          <w:szCs w:val="26"/>
        </w:rPr>
      </w:pPr>
      <w:r w:rsidRPr="00F07FBB">
        <w:rPr>
          <w:rFonts w:ascii="Times New Roman" w:hAnsi="Times New Roman"/>
          <w:sz w:val="26"/>
          <w:szCs w:val="26"/>
        </w:rPr>
        <w:t xml:space="preserve">Nhập vào n </w:t>
      </w:r>
      <w:r w:rsidR="00F07FBB" w:rsidRPr="00F07FBB">
        <w:rPr>
          <w:rFonts w:ascii="Times New Roman" w:hAnsi="Times New Roman"/>
          <w:sz w:val="26"/>
          <w:szCs w:val="26"/>
        </w:rPr>
        <w:t>mặt hàng</w:t>
      </w:r>
      <w:r w:rsidRPr="00F07FBB">
        <w:rPr>
          <w:rFonts w:ascii="Times New Roman" w:hAnsi="Times New Roman"/>
          <w:sz w:val="26"/>
          <w:szCs w:val="26"/>
        </w:rPr>
        <w:t xml:space="preserve"> điện tử</w:t>
      </w:r>
    </w:p>
    <w:p w:rsidR="002E2B14" w:rsidRPr="00F07FBB" w:rsidRDefault="002E2B14" w:rsidP="002E2B14">
      <w:pPr>
        <w:numPr>
          <w:ilvl w:val="0"/>
          <w:numId w:val="3"/>
        </w:numPr>
        <w:rPr>
          <w:rFonts w:ascii="Times New Roman" w:hAnsi="Times New Roman"/>
          <w:sz w:val="26"/>
          <w:szCs w:val="26"/>
        </w:rPr>
      </w:pPr>
      <w:r w:rsidRPr="00F07FBB">
        <w:rPr>
          <w:rFonts w:ascii="Times New Roman" w:hAnsi="Times New Roman"/>
          <w:sz w:val="26"/>
          <w:szCs w:val="26"/>
        </w:rPr>
        <w:t>Thống kê tổng số h</w:t>
      </w:r>
      <w:r w:rsidR="00F07FBB" w:rsidRPr="00F07FBB">
        <w:rPr>
          <w:rFonts w:ascii="Times New Roman" w:hAnsi="Times New Roman"/>
          <w:sz w:val="26"/>
          <w:szCs w:val="26"/>
        </w:rPr>
        <w:t>à</w:t>
      </w:r>
      <w:r w:rsidRPr="00F07FBB">
        <w:rPr>
          <w:rFonts w:ascii="Times New Roman" w:hAnsi="Times New Roman"/>
          <w:sz w:val="26"/>
          <w:szCs w:val="26"/>
        </w:rPr>
        <w:t>ng của từng l</w:t>
      </w:r>
      <w:r w:rsidR="00F07FBB">
        <w:rPr>
          <w:rFonts w:ascii="Times New Roman" w:hAnsi="Times New Roman"/>
          <w:sz w:val="26"/>
          <w:szCs w:val="26"/>
        </w:rPr>
        <w:t>oại hà</w:t>
      </w:r>
      <w:r w:rsidRPr="00F07FBB">
        <w:rPr>
          <w:rFonts w:ascii="Times New Roman" w:hAnsi="Times New Roman"/>
          <w:sz w:val="26"/>
          <w:szCs w:val="26"/>
        </w:rPr>
        <w:t>ng cho biết loại nào có số lượng tồn kho nhiều nhất</w:t>
      </w:r>
    </w:p>
    <w:p w:rsidR="002E2B14" w:rsidRPr="00F07FBB" w:rsidRDefault="002E2B14" w:rsidP="002E2B14">
      <w:pPr>
        <w:numPr>
          <w:ilvl w:val="0"/>
          <w:numId w:val="3"/>
        </w:numPr>
        <w:rPr>
          <w:rFonts w:ascii="Times New Roman" w:hAnsi="Times New Roman"/>
          <w:sz w:val="26"/>
          <w:szCs w:val="26"/>
        </w:rPr>
      </w:pPr>
      <w:r w:rsidRPr="00F07FBB">
        <w:rPr>
          <w:rFonts w:ascii="Times New Roman" w:hAnsi="Times New Roman"/>
          <w:sz w:val="26"/>
          <w:szCs w:val="26"/>
        </w:rPr>
        <w:t xml:space="preserve">Tìm </w:t>
      </w:r>
      <w:r w:rsidR="00F07FBB" w:rsidRPr="00F07FBB">
        <w:rPr>
          <w:rFonts w:ascii="Times New Roman" w:hAnsi="Times New Roman"/>
          <w:sz w:val="26"/>
          <w:szCs w:val="26"/>
        </w:rPr>
        <w:t>một mặt hà</w:t>
      </w:r>
      <w:r w:rsidRPr="00F07FBB">
        <w:rPr>
          <w:rFonts w:ascii="Times New Roman" w:hAnsi="Times New Roman"/>
          <w:sz w:val="26"/>
          <w:szCs w:val="26"/>
        </w:rPr>
        <w:t>ng có tên cho trước.</w:t>
      </w:r>
    </w:p>
    <w:p w:rsidR="002E2B14" w:rsidRDefault="002E2B14">
      <w:pPr>
        <w:spacing w:after="200" w:line="276" w:lineRule="auto"/>
        <w:rPr>
          <w:rFonts w:ascii="Times New Roman" w:hAnsi="Times New Roman"/>
        </w:rPr>
      </w:pPr>
    </w:p>
    <w:p w:rsidR="00523162" w:rsidRDefault="00523162" w:rsidP="00523162">
      <w:pPr>
        <w:ind w:firstLine="720"/>
        <w:rPr>
          <w:rFonts w:ascii="Times New Roman" w:hAnsi="Times New Roman"/>
          <w:i/>
          <w:sz w:val="26"/>
          <w:szCs w:val="26"/>
        </w:rPr>
      </w:pPr>
      <w:r w:rsidRPr="00B81899">
        <w:rPr>
          <w:rFonts w:ascii="Times New Roman" w:hAnsi="Times New Roman"/>
          <w:sz w:val="26"/>
          <w:szCs w:val="26"/>
        </w:rPr>
        <w:t xml:space="preserve">                                                           </w:t>
      </w:r>
      <w:r w:rsidRPr="00B81899">
        <w:rPr>
          <w:rFonts w:ascii="Times New Roman" w:hAnsi="Times New Roman"/>
          <w:i/>
          <w:sz w:val="26"/>
          <w:szCs w:val="26"/>
        </w:rPr>
        <w:t>- Hết-</w:t>
      </w:r>
    </w:p>
    <w:p w:rsidR="00523162" w:rsidRPr="00B81899" w:rsidRDefault="00523162" w:rsidP="00523162">
      <w:pPr>
        <w:ind w:firstLine="720"/>
        <w:jc w:val="center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>Thí sinh không sử dụng tài liệu</w:t>
      </w:r>
    </w:p>
    <w:p w:rsidR="00523162" w:rsidRDefault="00523162">
      <w:p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523162" w:rsidRPr="00F07FBB" w:rsidRDefault="00523162">
      <w:pPr>
        <w:spacing w:after="200" w:line="276" w:lineRule="auto"/>
        <w:rPr>
          <w:rFonts w:ascii="Times New Roman" w:hAnsi="Times New Roman"/>
        </w:rPr>
      </w:pPr>
    </w:p>
    <w:p w:rsidR="00B23AB8" w:rsidRDefault="00B23AB8" w:rsidP="00B23AB8">
      <w:pPr>
        <w:rPr>
          <w:rFonts w:ascii="Times New Roman" w:hAnsi="Times New Roman"/>
          <w:b/>
          <w:bCs/>
          <w:sz w:val="26"/>
          <w:szCs w:val="26"/>
        </w:rPr>
      </w:pPr>
    </w:p>
    <w:tbl>
      <w:tblPr>
        <w:tblStyle w:val="TableGrid"/>
        <w:tblW w:w="9451" w:type="dxa"/>
        <w:tblLook w:val="01E0" w:firstRow="1" w:lastRow="1" w:firstColumn="1" w:lastColumn="1" w:noHBand="0" w:noVBand="0"/>
      </w:tblPr>
      <w:tblGrid>
        <w:gridCol w:w="3470"/>
        <w:gridCol w:w="3584"/>
        <w:gridCol w:w="2397"/>
      </w:tblGrid>
      <w:tr w:rsidR="00B23AB8" w:rsidRPr="00D419C5" w:rsidTr="0010770D"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AB8" w:rsidRPr="00D419C5" w:rsidRDefault="00B23AB8" w:rsidP="0010770D">
            <w:pPr>
              <w:spacing w:before="80" w:after="80"/>
              <w:jc w:val="center"/>
              <w:rPr>
                <w:sz w:val="24"/>
                <w:szCs w:val="20"/>
              </w:rPr>
            </w:pPr>
            <w:r w:rsidRPr="00D419C5">
              <w:rPr>
                <w:sz w:val="24"/>
                <w:szCs w:val="20"/>
              </w:rPr>
              <w:t xml:space="preserve">ĐẠI HỌC </w:t>
            </w:r>
            <w:r>
              <w:rPr>
                <w:sz w:val="24"/>
                <w:szCs w:val="20"/>
              </w:rPr>
              <w:t>GTVT</w:t>
            </w:r>
          </w:p>
          <w:p w:rsidR="00B23AB8" w:rsidRPr="00D419C5" w:rsidRDefault="00B23AB8" w:rsidP="0010770D">
            <w:pPr>
              <w:spacing w:before="80" w:after="80"/>
              <w:jc w:val="center"/>
              <w:rPr>
                <w:b/>
                <w:sz w:val="18"/>
                <w:szCs w:val="20"/>
              </w:rPr>
            </w:pPr>
            <w:r w:rsidRPr="00D419C5">
              <w:rPr>
                <w:b/>
                <w:sz w:val="18"/>
                <w:szCs w:val="20"/>
              </w:rPr>
              <w:t>KHOA CÔNG NGHỆ THÔNG TIN</w:t>
            </w:r>
          </w:p>
          <w:p w:rsidR="00B23AB8" w:rsidRPr="00D419C5" w:rsidRDefault="00B23AB8" w:rsidP="0010770D">
            <w:pPr>
              <w:spacing w:before="80" w:after="80"/>
              <w:jc w:val="center"/>
              <w:rPr>
                <w:b/>
                <w:bCs/>
                <w:sz w:val="26"/>
                <w:szCs w:val="26"/>
              </w:rPr>
            </w:pPr>
            <w:r w:rsidRPr="00D419C5">
              <w:rPr>
                <w:sz w:val="18"/>
                <w:szCs w:val="20"/>
              </w:rPr>
              <w:t>BỘ MÔN CÔNG NGHỆ PHẦN MỀM</w:t>
            </w:r>
          </w:p>
        </w:tc>
        <w:tc>
          <w:tcPr>
            <w:tcW w:w="3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AB8" w:rsidRPr="00D419C5" w:rsidRDefault="00B23AB8" w:rsidP="0010770D">
            <w:pPr>
              <w:spacing w:line="360" w:lineRule="auto"/>
              <w:jc w:val="center"/>
              <w:rPr>
                <w:b/>
                <w:sz w:val="18"/>
                <w:szCs w:val="20"/>
              </w:rPr>
            </w:pPr>
            <w:r w:rsidRPr="00D419C5">
              <w:rPr>
                <w:b/>
                <w:sz w:val="18"/>
                <w:szCs w:val="20"/>
              </w:rPr>
              <w:t>ĐỀ THI MÔN: LẬP TRÌNH HĐT &amp; C++</w:t>
            </w:r>
          </w:p>
          <w:p w:rsidR="00B23AB8" w:rsidRPr="00D419C5" w:rsidRDefault="00B23AB8" w:rsidP="0010770D">
            <w:pPr>
              <w:spacing w:line="360" w:lineRule="auto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Đề số 2015_003</w:t>
            </w:r>
          </w:p>
          <w:p w:rsidR="00B23AB8" w:rsidRPr="00D419C5" w:rsidRDefault="00B23AB8" w:rsidP="0010770D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D419C5">
              <w:rPr>
                <w:b/>
                <w:bCs/>
                <w:szCs w:val="20"/>
              </w:rPr>
              <w:t>Thời gian: 60 phút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AB8" w:rsidRPr="00D419C5" w:rsidRDefault="00B23AB8" w:rsidP="0010770D">
            <w:pPr>
              <w:jc w:val="center"/>
              <w:rPr>
                <w:b/>
                <w:bCs/>
                <w:sz w:val="18"/>
                <w:szCs w:val="26"/>
              </w:rPr>
            </w:pPr>
            <w:r w:rsidRPr="00D419C5">
              <w:rPr>
                <w:b/>
                <w:bCs/>
                <w:sz w:val="18"/>
                <w:szCs w:val="26"/>
              </w:rPr>
              <w:t>TRƯỞNG BỘ MÔN</w:t>
            </w:r>
          </w:p>
          <w:p w:rsidR="00B23AB8" w:rsidRPr="00D419C5" w:rsidRDefault="00B23AB8" w:rsidP="0010770D">
            <w:pPr>
              <w:jc w:val="center"/>
              <w:rPr>
                <w:b/>
                <w:bCs/>
                <w:sz w:val="26"/>
                <w:szCs w:val="26"/>
              </w:rPr>
            </w:pPr>
            <w:r w:rsidRPr="00D419C5">
              <w:rPr>
                <w:b/>
                <w:bCs/>
                <w:sz w:val="18"/>
                <w:szCs w:val="26"/>
              </w:rPr>
              <w:t>(</w:t>
            </w:r>
            <w:r w:rsidRPr="00D419C5">
              <w:rPr>
                <w:b/>
                <w:bCs/>
                <w:i/>
                <w:sz w:val="18"/>
                <w:szCs w:val="26"/>
              </w:rPr>
              <w:t>Ký duyệt</w:t>
            </w:r>
            <w:r w:rsidRPr="00D419C5">
              <w:rPr>
                <w:b/>
                <w:bCs/>
                <w:sz w:val="18"/>
                <w:szCs w:val="26"/>
              </w:rPr>
              <w:t>)</w:t>
            </w:r>
          </w:p>
        </w:tc>
      </w:tr>
    </w:tbl>
    <w:p w:rsidR="00B23AB8" w:rsidRDefault="00B23AB8" w:rsidP="00B23AB8">
      <w:pPr>
        <w:rPr>
          <w:rFonts w:ascii="Times New Roman" w:hAnsi="Times New Roman"/>
          <w:b/>
          <w:bCs/>
          <w:sz w:val="26"/>
          <w:szCs w:val="26"/>
        </w:rPr>
      </w:pPr>
    </w:p>
    <w:p w:rsidR="00B23AB8" w:rsidRPr="00D419C5" w:rsidRDefault="00B23AB8" w:rsidP="00B23AB8">
      <w:pPr>
        <w:rPr>
          <w:rFonts w:ascii="Times New Roman" w:hAnsi="Times New Roman"/>
          <w:sz w:val="26"/>
          <w:szCs w:val="26"/>
        </w:rPr>
      </w:pPr>
      <w:r w:rsidRPr="00D419C5">
        <w:rPr>
          <w:rFonts w:ascii="Times New Roman" w:hAnsi="Times New Roman"/>
          <w:b/>
          <w:bCs/>
          <w:sz w:val="26"/>
          <w:szCs w:val="26"/>
        </w:rPr>
        <w:t>Câu 1</w:t>
      </w:r>
      <w:r w:rsidRPr="00D419C5">
        <w:rPr>
          <w:rFonts w:ascii="Times New Roman" w:hAnsi="Times New Roman"/>
          <w:sz w:val="26"/>
          <w:szCs w:val="26"/>
        </w:rPr>
        <w:t>:</w:t>
      </w:r>
      <w:r>
        <w:rPr>
          <w:rFonts w:ascii="Times New Roman" w:hAnsi="Times New Roman"/>
          <w:sz w:val="26"/>
          <w:szCs w:val="26"/>
        </w:rPr>
        <w:t xml:space="preserve"> </w:t>
      </w:r>
      <w:r w:rsidRPr="00D419C5">
        <w:rPr>
          <w:rFonts w:ascii="Times New Roman" w:hAnsi="Times New Roman"/>
          <w:sz w:val="26"/>
          <w:szCs w:val="26"/>
        </w:rPr>
        <w:t xml:space="preserve">Xây dựng lớp </w:t>
      </w:r>
      <w:proofErr w:type="gramStart"/>
      <w:r w:rsidRPr="00D419C5">
        <w:rPr>
          <w:rFonts w:ascii="Times New Roman" w:hAnsi="Times New Roman"/>
          <w:sz w:val="26"/>
          <w:szCs w:val="26"/>
        </w:rPr>
        <w:t>Dathuc(</w:t>
      </w:r>
      <w:proofErr w:type="gramEnd"/>
      <w:r w:rsidRPr="00D419C5">
        <w:rPr>
          <w:rFonts w:ascii="Times New Roman" w:hAnsi="Times New Roman"/>
          <w:sz w:val="26"/>
          <w:szCs w:val="26"/>
        </w:rPr>
        <w:t>đa thức ):</w:t>
      </w:r>
    </w:p>
    <w:p w:rsidR="00B23AB8" w:rsidRPr="00D419C5" w:rsidRDefault="00B23AB8" w:rsidP="00B23AB8">
      <w:pPr>
        <w:numPr>
          <w:ilvl w:val="0"/>
          <w:numId w:val="4"/>
        </w:numPr>
        <w:rPr>
          <w:rFonts w:ascii="Times New Roman" w:hAnsi="Times New Roman"/>
          <w:sz w:val="26"/>
          <w:szCs w:val="26"/>
        </w:rPr>
      </w:pPr>
      <w:r w:rsidRPr="00D419C5">
        <w:rPr>
          <w:rFonts w:ascii="Times New Roman" w:hAnsi="Times New Roman"/>
          <w:sz w:val="26"/>
          <w:szCs w:val="26"/>
        </w:rPr>
        <w:t>Thuộc tính</w:t>
      </w:r>
      <w:r>
        <w:rPr>
          <w:rFonts w:ascii="Times New Roman" w:hAnsi="Times New Roman"/>
          <w:sz w:val="26"/>
          <w:szCs w:val="26"/>
        </w:rPr>
        <w:t xml:space="preserve"> gồm</w:t>
      </w:r>
      <w:r w:rsidRPr="00D419C5">
        <w:rPr>
          <w:rFonts w:ascii="Times New Roman" w:hAnsi="Times New Roman"/>
          <w:sz w:val="26"/>
          <w:szCs w:val="26"/>
        </w:rPr>
        <w:t>: bac(bậc của đa thức), hs(các hệ số của đa thức)</w:t>
      </w:r>
    </w:p>
    <w:p w:rsidR="00B23AB8" w:rsidRPr="00B719D1" w:rsidRDefault="00B23AB8" w:rsidP="00B23AB8">
      <w:pPr>
        <w:pStyle w:val="ListParagraph"/>
        <w:numPr>
          <w:ilvl w:val="0"/>
          <w:numId w:val="4"/>
        </w:numPr>
        <w:rPr>
          <w:rFonts w:ascii="Times New Roman" w:hAnsi="Times New Roman"/>
          <w:sz w:val="26"/>
          <w:szCs w:val="26"/>
        </w:rPr>
      </w:pPr>
      <w:r w:rsidRPr="00B719D1">
        <w:rPr>
          <w:rFonts w:ascii="Times New Roman" w:hAnsi="Times New Roman"/>
          <w:sz w:val="26"/>
          <w:szCs w:val="26"/>
        </w:rPr>
        <w:t>Ph</w:t>
      </w:r>
      <w:r w:rsidRPr="00B719D1">
        <w:rPr>
          <w:rFonts w:ascii="Times New Roman" w:hAnsi="Times New Roman" w:cs="Arial"/>
          <w:sz w:val="26"/>
          <w:szCs w:val="26"/>
        </w:rPr>
        <w:t>ươ</w:t>
      </w:r>
      <w:r w:rsidRPr="00B719D1">
        <w:rPr>
          <w:rFonts w:ascii="Times New Roman" w:hAnsi="Times New Roman"/>
          <w:sz w:val="26"/>
          <w:szCs w:val="26"/>
        </w:rPr>
        <w:t>ng th</w:t>
      </w:r>
      <w:r w:rsidRPr="00B719D1">
        <w:rPr>
          <w:rFonts w:ascii="Times New Roman" w:hAnsi="Times New Roman" w:cs="Arial"/>
          <w:sz w:val="26"/>
          <w:szCs w:val="26"/>
        </w:rPr>
        <w:t>ứ</w:t>
      </w:r>
      <w:r w:rsidRPr="00B719D1">
        <w:rPr>
          <w:rFonts w:ascii="Times New Roman" w:hAnsi="Times New Roman"/>
          <w:sz w:val="26"/>
          <w:szCs w:val="26"/>
        </w:rPr>
        <w:t xml:space="preserve">c gồm: </w:t>
      </w:r>
      <w:r w:rsidRPr="00B719D1">
        <w:rPr>
          <w:rFonts w:ascii="Times New Roman" w:hAnsi="Times New Roman"/>
          <w:sz w:val="26"/>
          <w:szCs w:val="26"/>
          <w:lang w:val="de-DE"/>
        </w:rPr>
        <w:t xml:space="preserve">Hàm tạo không đối, </w:t>
      </w:r>
      <w:r w:rsidRPr="00B719D1">
        <w:rPr>
          <w:rFonts w:ascii="Times New Roman" w:hAnsi="Times New Roman"/>
          <w:sz w:val="26"/>
          <w:szCs w:val="26"/>
        </w:rPr>
        <w:t xml:space="preserve">hàm huỷ, phương thức toán tử </w:t>
      </w:r>
      <w:r>
        <w:rPr>
          <w:rFonts w:ascii="Times New Roman" w:hAnsi="Times New Roman"/>
          <w:sz w:val="26"/>
          <w:szCs w:val="26"/>
        </w:rPr>
        <w:t>nhập /xuất một</w:t>
      </w:r>
      <w:r w:rsidRPr="00B719D1">
        <w:rPr>
          <w:rFonts w:ascii="Times New Roman" w:hAnsi="Times New Roman"/>
          <w:sz w:val="26"/>
          <w:szCs w:val="26"/>
        </w:rPr>
        <w:t xml:space="preserve"> đa thức</w:t>
      </w:r>
      <w:r>
        <w:rPr>
          <w:rFonts w:ascii="Times New Roman" w:hAnsi="Times New Roman"/>
          <w:sz w:val="26"/>
          <w:szCs w:val="26"/>
        </w:rPr>
        <w:t>, phương thức toán tử cộng hai đa thức</w:t>
      </w:r>
      <w:r w:rsidRPr="00B719D1">
        <w:rPr>
          <w:rFonts w:ascii="Times New Roman" w:hAnsi="Times New Roman"/>
          <w:sz w:val="26"/>
          <w:szCs w:val="26"/>
        </w:rPr>
        <w:t>.</w:t>
      </w:r>
    </w:p>
    <w:p w:rsidR="00B23AB8" w:rsidRPr="00D419C5" w:rsidRDefault="00B23AB8" w:rsidP="00B23AB8">
      <w:pPr>
        <w:rPr>
          <w:rFonts w:ascii="Times New Roman" w:hAnsi="Times New Roman"/>
          <w:sz w:val="26"/>
          <w:szCs w:val="26"/>
        </w:rPr>
      </w:pPr>
      <w:r w:rsidRPr="00D419C5">
        <w:rPr>
          <w:rFonts w:ascii="Times New Roman" w:hAnsi="Times New Roman"/>
          <w:sz w:val="26"/>
          <w:szCs w:val="26"/>
        </w:rPr>
        <w:t xml:space="preserve">Viết hàm </w:t>
      </w:r>
      <w:proofErr w:type="gramStart"/>
      <w:r w:rsidRPr="00D419C5">
        <w:rPr>
          <w:rFonts w:ascii="Times New Roman" w:hAnsi="Times New Roman"/>
          <w:sz w:val="26"/>
          <w:szCs w:val="26"/>
        </w:rPr>
        <w:t>main(</w:t>
      </w:r>
      <w:proofErr w:type="gramEnd"/>
      <w:r w:rsidRPr="00D419C5">
        <w:rPr>
          <w:rFonts w:ascii="Times New Roman" w:hAnsi="Times New Roman"/>
          <w:sz w:val="26"/>
          <w:szCs w:val="26"/>
        </w:rPr>
        <w:t>) thực hiện các công việc:</w:t>
      </w:r>
    </w:p>
    <w:p w:rsidR="00B23AB8" w:rsidRDefault="00B23AB8" w:rsidP="00B23AB8">
      <w:pPr>
        <w:numPr>
          <w:ilvl w:val="0"/>
          <w:numId w:val="3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Nhập hai</w:t>
      </w:r>
      <w:r w:rsidRPr="00D419C5">
        <w:rPr>
          <w:rFonts w:ascii="Times New Roman" w:hAnsi="Times New Roman"/>
          <w:sz w:val="26"/>
          <w:szCs w:val="26"/>
        </w:rPr>
        <w:t xml:space="preserve"> đa thức P</w:t>
      </w:r>
      <w:r>
        <w:rPr>
          <w:rFonts w:ascii="Times New Roman" w:hAnsi="Times New Roman"/>
          <w:sz w:val="26"/>
          <w:szCs w:val="26"/>
        </w:rPr>
        <w:t>, Q</w:t>
      </w:r>
    </w:p>
    <w:p w:rsidR="00B23AB8" w:rsidRDefault="00B23AB8" w:rsidP="00B23AB8">
      <w:pPr>
        <w:numPr>
          <w:ilvl w:val="0"/>
          <w:numId w:val="3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Tìm đa thức tổng R=P+Q.</w:t>
      </w:r>
    </w:p>
    <w:p w:rsidR="002E2B14" w:rsidRPr="00B23AB8" w:rsidRDefault="00B23AB8" w:rsidP="00B23AB8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  <w:sz w:val="26"/>
          <w:szCs w:val="26"/>
        </w:rPr>
        <w:t>I</w:t>
      </w:r>
      <w:r w:rsidRPr="00D419C5">
        <w:rPr>
          <w:rFonts w:ascii="Times New Roman" w:hAnsi="Times New Roman"/>
          <w:sz w:val="26"/>
          <w:szCs w:val="26"/>
        </w:rPr>
        <w:t xml:space="preserve">n đa thức </w:t>
      </w:r>
      <w:r>
        <w:rPr>
          <w:rFonts w:ascii="Times New Roman" w:hAnsi="Times New Roman"/>
          <w:sz w:val="26"/>
          <w:szCs w:val="26"/>
        </w:rPr>
        <w:t>P, Q, R ra màn hình</w:t>
      </w:r>
    </w:p>
    <w:p w:rsidR="00B23AB8" w:rsidRDefault="00B23AB8" w:rsidP="00B23AB8">
      <w:pPr>
        <w:rPr>
          <w:rFonts w:ascii="Times New Roman" w:hAnsi="Times New Roman"/>
          <w:sz w:val="26"/>
          <w:szCs w:val="26"/>
        </w:rPr>
      </w:pPr>
    </w:p>
    <w:p w:rsidR="00A70F78" w:rsidRPr="00A70F78" w:rsidRDefault="00A70F78" w:rsidP="00A70F78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C</w:t>
      </w:r>
      <w:r w:rsidRPr="00A70F78">
        <w:rPr>
          <w:rFonts w:ascii="Times New Roman" w:hAnsi="Times New Roman"/>
          <w:b/>
          <w:sz w:val="26"/>
          <w:szCs w:val="26"/>
        </w:rPr>
        <w:t>âu 2:</w:t>
      </w:r>
    </w:p>
    <w:p w:rsidR="00A70F78" w:rsidRPr="00A70F78" w:rsidRDefault="00A70F78" w:rsidP="00A70F78">
      <w:pPr>
        <w:numPr>
          <w:ilvl w:val="0"/>
          <w:numId w:val="8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Xây dựng lớp NGUOI </w:t>
      </w:r>
      <w:r w:rsidRPr="00A70F78">
        <w:rPr>
          <w:rFonts w:ascii="Times New Roman" w:hAnsi="Times New Roman"/>
          <w:sz w:val="26"/>
          <w:szCs w:val="26"/>
        </w:rPr>
        <w:t>(</w:t>
      </w:r>
      <w:r>
        <w:rPr>
          <w:rFonts w:ascii="Times New Roman" w:hAnsi="Times New Roman"/>
          <w:sz w:val="26"/>
          <w:szCs w:val="26"/>
        </w:rPr>
        <w:t>Người</w:t>
      </w:r>
      <w:r w:rsidRPr="00A70F78">
        <w:rPr>
          <w:rFonts w:ascii="Times New Roman" w:hAnsi="Times New Roman"/>
          <w:sz w:val="26"/>
          <w:szCs w:val="26"/>
        </w:rPr>
        <w:t>) :</w:t>
      </w:r>
    </w:p>
    <w:p w:rsidR="00A70F78" w:rsidRPr="00A70F78" w:rsidRDefault="00A70F78" w:rsidP="00A70F78">
      <w:pPr>
        <w:numPr>
          <w:ilvl w:val="0"/>
          <w:numId w:val="3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Thuộc tí</w:t>
      </w:r>
      <w:r w:rsidRPr="00A70F78">
        <w:rPr>
          <w:rFonts w:ascii="Times New Roman" w:hAnsi="Times New Roman"/>
          <w:sz w:val="26"/>
          <w:szCs w:val="26"/>
        </w:rPr>
        <w:t xml:space="preserve">nh: </w:t>
      </w:r>
      <w:r>
        <w:rPr>
          <w:rFonts w:ascii="Times New Roman" w:hAnsi="Times New Roman"/>
          <w:sz w:val="26"/>
          <w:szCs w:val="26"/>
        </w:rPr>
        <w:t>mã nhân viên, họ tên</w:t>
      </w:r>
      <w:r w:rsidRPr="00A70F78">
        <w:rPr>
          <w:rFonts w:ascii="Times New Roman" w:hAnsi="Times New Roman"/>
          <w:sz w:val="26"/>
          <w:szCs w:val="26"/>
        </w:rPr>
        <w:t xml:space="preserve">, </w:t>
      </w:r>
      <w:r>
        <w:rPr>
          <w:rFonts w:ascii="Times New Roman" w:hAnsi="Times New Roman"/>
          <w:sz w:val="26"/>
          <w:szCs w:val="26"/>
        </w:rPr>
        <w:t>tuổi</w:t>
      </w:r>
    </w:p>
    <w:p w:rsidR="00A70F78" w:rsidRPr="00A70F78" w:rsidRDefault="00A70F78" w:rsidP="00A70F78">
      <w:pPr>
        <w:pStyle w:val="ListParagraph"/>
        <w:numPr>
          <w:ilvl w:val="0"/>
          <w:numId w:val="3"/>
        </w:numPr>
        <w:rPr>
          <w:rFonts w:ascii="Times New Roman" w:hAnsi="Times New Roman"/>
          <w:sz w:val="26"/>
          <w:szCs w:val="26"/>
        </w:rPr>
      </w:pPr>
      <w:r w:rsidRPr="00A70F78">
        <w:rPr>
          <w:rFonts w:ascii="Times New Roman" w:hAnsi="Times New Roman"/>
          <w:sz w:val="26"/>
          <w:szCs w:val="26"/>
        </w:rPr>
        <w:t>Ph</w:t>
      </w:r>
      <w:r w:rsidRPr="00A70F78">
        <w:rPr>
          <w:rFonts w:ascii="Times New Roman" w:hAnsi="Times New Roman" w:cs="Arial"/>
          <w:sz w:val="26"/>
          <w:szCs w:val="26"/>
        </w:rPr>
        <w:t>ươ</w:t>
      </w:r>
      <w:r w:rsidRPr="00A70F78">
        <w:rPr>
          <w:rFonts w:ascii="Times New Roman" w:hAnsi="Times New Roman"/>
          <w:sz w:val="26"/>
          <w:szCs w:val="26"/>
        </w:rPr>
        <w:t>ng thức: nhập, xuất, các phương thức khác</w:t>
      </w:r>
    </w:p>
    <w:p w:rsidR="00A70F78" w:rsidRDefault="00A70F78" w:rsidP="00A70F78">
      <w:pPr>
        <w:numPr>
          <w:ilvl w:val="0"/>
          <w:numId w:val="8"/>
        </w:numPr>
        <w:rPr>
          <w:rFonts w:ascii="Times New Roman" w:hAnsi="Times New Roman"/>
          <w:sz w:val="26"/>
          <w:szCs w:val="26"/>
        </w:rPr>
      </w:pPr>
      <w:r w:rsidRPr="00A70F78">
        <w:rPr>
          <w:rFonts w:ascii="Times New Roman" w:hAnsi="Times New Roman"/>
          <w:sz w:val="26"/>
          <w:szCs w:val="26"/>
        </w:rPr>
        <w:t xml:space="preserve">Xây dựng lớp </w:t>
      </w:r>
      <w:proofErr w:type="gramStart"/>
      <w:r w:rsidRPr="00A70F78">
        <w:rPr>
          <w:rFonts w:ascii="Times New Roman" w:hAnsi="Times New Roman"/>
          <w:sz w:val="26"/>
          <w:szCs w:val="26"/>
        </w:rPr>
        <w:t>CT(</w:t>
      </w:r>
      <w:proofErr w:type="gramEnd"/>
      <w:r w:rsidRPr="00A70F78">
        <w:rPr>
          <w:rFonts w:ascii="Times New Roman" w:hAnsi="Times New Roman"/>
          <w:sz w:val="26"/>
          <w:szCs w:val="26"/>
        </w:rPr>
        <w:t>Cầu thủ) dẫn xuất của lớp NGUOI bổ sung thêm thuộc tính sbt (Số bàn thắng), sptd (số phút thi đấu).</w:t>
      </w:r>
    </w:p>
    <w:p w:rsidR="00A70F78" w:rsidRPr="00A70F78" w:rsidRDefault="00A70F78" w:rsidP="00A70F78">
      <w:pPr>
        <w:numPr>
          <w:ilvl w:val="0"/>
          <w:numId w:val="8"/>
        </w:numPr>
        <w:rPr>
          <w:rFonts w:ascii="Times New Roman" w:hAnsi="Times New Roman"/>
          <w:sz w:val="26"/>
          <w:szCs w:val="26"/>
        </w:rPr>
      </w:pPr>
      <w:r w:rsidRPr="00A70F78">
        <w:rPr>
          <w:rFonts w:ascii="Times New Roman" w:hAnsi="Times New Roman"/>
          <w:sz w:val="26"/>
          <w:szCs w:val="26"/>
        </w:rPr>
        <w:t>Viết hàm main() thực hiện:</w:t>
      </w:r>
    </w:p>
    <w:p w:rsidR="00A70F78" w:rsidRPr="00A70F78" w:rsidRDefault="00A70F78" w:rsidP="00A70F78">
      <w:pPr>
        <w:numPr>
          <w:ilvl w:val="0"/>
          <w:numId w:val="3"/>
        </w:numPr>
        <w:rPr>
          <w:rFonts w:ascii="Times New Roman" w:hAnsi="Times New Roman"/>
          <w:sz w:val="26"/>
          <w:szCs w:val="26"/>
        </w:rPr>
      </w:pPr>
      <w:r w:rsidRPr="00A70F78">
        <w:rPr>
          <w:rFonts w:ascii="Times New Roman" w:hAnsi="Times New Roman"/>
          <w:sz w:val="26"/>
          <w:szCs w:val="26"/>
        </w:rPr>
        <w:t>Nhập vào n người cầu thủ</w:t>
      </w:r>
    </w:p>
    <w:p w:rsidR="00A70F78" w:rsidRPr="00A70F78" w:rsidRDefault="00A70F78" w:rsidP="00A70F78">
      <w:pPr>
        <w:numPr>
          <w:ilvl w:val="0"/>
          <w:numId w:val="3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Tìm cầu thủ </w:t>
      </w:r>
      <w:r w:rsidRPr="00A70F78">
        <w:rPr>
          <w:rFonts w:ascii="Times New Roman" w:hAnsi="Times New Roman"/>
          <w:sz w:val="26"/>
          <w:szCs w:val="26"/>
        </w:rPr>
        <w:t>trẻ nhất</w:t>
      </w:r>
    </w:p>
    <w:p w:rsidR="00A70F78" w:rsidRPr="00A70F78" w:rsidRDefault="00A70F78" w:rsidP="00A70F78">
      <w:pPr>
        <w:numPr>
          <w:ilvl w:val="0"/>
          <w:numId w:val="3"/>
        </w:numPr>
        <w:rPr>
          <w:rFonts w:ascii="Times New Roman" w:hAnsi="Times New Roman"/>
          <w:sz w:val="26"/>
          <w:szCs w:val="26"/>
        </w:rPr>
      </w:pPr>
      <w:r w:rsidRPr="00A70F78">
        <w:rPr>
          <w:rFonts w:ascii="Times New Roman" w:hAnsi="Times New Roman"/>
          <w:sz w:val="26"/>
          <w:szCs w:val="26"/>
        </w:rPr>
        <w:t>Cho biết tiền thưởng của từng cầu thủ biết rằng: nếu 3=&lt;sbt&lt;5 hoặc sptd&gt;=500 thì được thưởng 5 triệu, nế</w:t>
      </w:r>
      <w:r>
        <w:rPr>
          <w:rFonts w:ascii="Times New Roman" w:hAnsi="Times New Roman"/>
          <w:sz w:val="26"/>
          <w:szCs w:val="26"/>
        </w:rPr>
        <w:t>u</w:t>
      </w:r>
      <w:r w:rsidRPr="00A70F78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sbt&gt;=5 thì</w:t>
      </w:r>
      <w:r w:rsidRPr="00A70F78">
        <w:rPr>
          <w:rFonts w:ascii="Times New Roman" w:hAnsi="Times New Roman"/>
          <w:sz w:val="26"/>
          <w:szCs w:val="26"/>
        </w:rPr>
        <w:t xml:space="preserve"> được thưởng 7triệu, </w:t>
      </w:r>
      <w:r>
        <w:rPr>
          <w:rFonts w:ascii="Times New Roman" w:hAnsi="Times New Roman"/>
          <w:sz w:val="26"/>
          <w:szCs w:val="26"/>
        </w:rPr>
        <w:t>in ra danh sách đó</w:t>
      </w:r>
      <w:r w:rsidRPr="00A70F78">
        <w:rPr>
          <w:rFonts w:ascii="Times New Roman" w:hAnsi="Times New Roman"/>
          <w:sz w:val="26"/>
          <w:szCs w:val="26"/>
        </w:rPr>
        <w:t xml:space="preserve">. </w:t>
      </w:r>
    </w:p>
    <w:p w:rsidR="00523162" w:rsidRDefault="00523162" w:rsidP="00523162">
      <w:pPr>
        <w:pStyle w:val="ListParagraph"/>
        <w:rPr>
          <w:rFonts w:ascii="Times New Roman" w:hAnsi="Times New Roman"/>
          <w:sz w:val="26"/>
          <w:szCs w:val="26"/>
        </w:rPr>
      </w:pPr>
    </w:p>
    <w:p w:rsidR="00523162" w:rsidRPr="00523162" w:rsidRDefault="00523162" w:rsidP="00523162">
      <w:pPr>
        <w:pStyle w:val="ListParagraph"/>
        <w:rPr>
          <w:rFonts w:ascii="Times New Roman" w:hAnsi="Times New Roman"/>
          <w:i/>
          <w:sz w:val="26"/>
          <w:szCs w:val="26"/>
        </w:rPr>
      </w:pPr>
      <w:r w:rsidRPr="00523162">
        <w:rPr>
          <w:rFonts w:ascii="Times New Roman" w:hAnsi="Times New Roman"/>
          <w:sz w:val="26"/>
          <w:szCs w:val="26"/>
        </w:rPr>
        <w:t xml:space="preserve">                                                           </w:t>
      </w:r>
      <w:r w:rsidRPr="00523162">
        <w:rPr>
          <w:rFonts w:ascii="Times New Roman" w:hAnsi="Times New Roman"/>
          <w:i/>
          <w:sz w:val="26"/>
          <w:szCs w:val="26"/>
        </w:rPr>
        <w:t>- Hết-</w:t>
      </w:r>
    </w:p>
    <w:p w:rsidR="00523162" w:rsidRPr="00523162" w:rsidRDefault="00523162" w:rsidP="00523162">
      <w:pPr>
        <w:pStyle w:val="ListParagraph"/>
        <w:jc w:val="center"/>
        <w:rPr>
          <w:rFonts w:ascii="Times New Roman" w:hAnsi="Times New Roman"/>
          <w:i/>
          <w:sz w:val="26"/>
          <w:szCs w:val="26"/>
        </w:rPr>
      </w:pPr>
      <w:r w:rsidRPr="00523162">
        <w:rPr>
          <w:rFonts w:ascii="Times New Roman" w:hAnsi="Times New Roman"/>
          <w:i/>
          <w:sz w:val="26"/>
          <w:szCs w:val="26"/>
        </w:rPr>
        <w:t>Thí sinh không sử dụng tài liệu</w:t>
      </w:r>
    </w:p>
    <w:p w:rsidR="00A70F78" w:rsidRPr="00A70F78" w:rsidRDefault="00A70F78" w:rsidP="00A70F78">
      <w:pPr>
        <w:rPr>
          <w:rFonts w:ascii="Times New Roman" w:hAnsi="Times New Roman"/>
          <w:sz w:val="26"/>
          <w:szCs w:val="26"/>
        </w:rPr>
      </w:pPr>
    </w:p>
    <w:p w:rsidR="00A70F78" w:rsidRPr="00A70F78" w:rsidRDefault="00A70F78" w:rsidP="00A70F78">
      <w:pPr>
        <w:spacing w:after="200" w:line="276" w:lineRule="auto"/>
        <w:rPr>
          <w:rFonts w:ascii="Times New Roman" w:hAnsi="Times New Roman"/>
        </w:rPr>
      </w:pPr>
      <w:r w:rsidRPr="00A70F78">
        <w:rPr>
          <w:rFonts w:ascii="Times New Roman" w:hAnsi="Times New Roman"/>
        </w:rPr>
        <w:br w:type="page"/>
      </w:r>
    </w:p>
    <w:tbl>
      <w:tblPr>
        <w:tblStyle w:val="TableGrid"/>
        <w:tblW w:w="9451" w:type="dxa"/>
        <w:tblLook w:val="01E0" w:firstRow="1" w:lastRow="1" w:firstColumn="1" w:lastColumn="1" w:noHBand="0" w:noVBand="0"/>
      </w:tblPr>
      <w:tblGrid>
        <w:gridCol w:w="3470"/>
        <w:gridCol w:w="3584"/>
        <w:gridCol w:w="2397"/>
      </w:tblGrid>
      <w:tr w:rsidR="00F85A60" w:rsidRPr="00D419C5" w:rsidTr="0010770D"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A60" w:rsidRPr="00D419C5" w:rsidRDefault="00F85A60" w:rsidP="0010770D">
            <w:pPr>
              <w:spacing w:before="80" w:after="80"/>
              <w:jc w:val="center"/>
              <w:rPr>
                <w:sz w:val="24"/>
                <w:szCs w:val="20"/>
              </w:rPr>
            </w:pPr>
            <w:r w:rsidRPr="00D419C5">
              <w:rPr>
                <w:sz w:val="24"/>
                <w:szCs w:val="20"/>
              </w:rPr>
              <w:lastRenderedPageBreak/>
              <w:t xml:space="preserve">ĐẠI HỌC </w:t>
            </w:r>
            <w:r>
              <w:rPr>
                <w:sz w:val="24"/>
                <w:szCs w:val="20"/>
              </w:rPr>
              <w:t>GTVT</w:t>
            </w:r>
          </w:p>
          <w:p w:rsidR="00F85A60" w:rsidRPr="00D419C5" w:rsidRDefault="00F85A60" w:rsidP="0010770D">
            <w:pPr>
              <w:spacing w:before="80" w:after="80"/>
              <w:jc w:val="center"/>
              <w:rPr>
                <w:b/>
                <w:sz w:val="18"/>
                <w:szCs w:val="20"/>
              </w:rPr>
            </w:pPr>
            <w:r w:rsidRPr="00D419C5">
              <w:rPr>
                <w:b/>
                <w:sz w:val="18"/>
                <w:szCs w:val="20"/>
              </w:rPr>
              <w:t>KHOA CÔNG NGHỆ THÔNG TIN</w:t>
            </w:r>
          </w:p>
          <w:p w:rsidR="00F85A60" w:rsidRPr="00D419C5" w:rsidRDefault="00F85A60" w:rsidP="0010770D">
            <w:pPr>
              <w:spacing w:before="80" w:after="80"/>
              <w:jc w:val="center"/>
              <w:rPr>
                <w:b/>
                <w:bCs/>
                <w:sz w:val="26"/>
                <w:szCs w:val="26"/>
              </w:rPr>
            </w:pPr>
            <w:r w:rsidRPr="00D419C5">
              <w:rPr>
                <w:sz w:val="18"/>
                <w:szCs w:val="20"/>
              </w:rPr>
              <w:t>BỘ MÔN CÔNG NGHỆ PHẦN MỀM</w:t>
            </w:r>
          </w:p>
        </w:tc>
        <w:tc>
          <w:tcPr>
            <w:tcW w:w="3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A60" w:rsidRPr="00D419C5" w:rsidRDefault="00F85A60" w:rsidP="0010770D">
            <w:pPr>
              <w:spacing w:line="360" w:lineRule="auto"/>
              <w:jc w:val="center"/>
              <w:rPr>
                <w:b/>
                <w:sz w:val="18"/>
                <w:szCs w:val="20"/>
              </w:rPr>
            </w:pPr>
            <w:r w:rsidRPr="00D419C5">
              <w:rPr>
                <w:b/>
                <w:sz w:val="18"/>
                <w:szCs w:val="20"/>
              </w:rPr>
              <w:t>ĐỀ THI MÔN: LẬP TRÌNH HĐT &amp; C++</w:t>
            </w:r>
          </w:p>
          <w:p w:rsidR="00F85A60" w:rsidRPr="00D419C5" w:rsidRDefault="00F85A60" w:rsidP="0010770D">
            <w:pPr>
              <w:spacing w:line="360" w:lineRule="auto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Đề số 2015_004</w:t>
            </w:r>
          </w:p>
          <w:p w:rsidR="00F85A60" w:rsidRPr="00D419C5" w:rsidRDefault="00F85A60" w:rsidP="0010770D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D419C5">
              <w:rPr>
                <w:b/>
                <w:bCs/>
                <w:szCs w:val="20"/>
              </w:rPr>
              <w:t>Thời gian: 60 phút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A60" w:rsidRPr="00D419C5" w:rsidRDefault="00F85A60" w:rsidP="0010770D">
            <w:pPr>
              <w:jc w:val="center"/>
              <w:rPr>
                <w:b/>
                <w:bCs/>
                <w:sz w:val="18"/>
                <w:szCs w:val="26"/>
              </w:rPr>
            </w:pPr>
            <w:r w:rsidRPr="00D419C5">
              <w:rPr>
                <w:b/>
                <w:bCs/>
                <w:sz w:val="18"/>
                <w:szCs w:val="26"/>
              </w:rPr>
              <w:t>TRƯỞNG BỘ MÔN</w:t>
            </w:r>
          </w:p>
          <w:p w:rsidR="00F85A60" w:rsidRPr="00D419C5" w:rsidRDefault="00F85A60" w:rsidP="0010770D">
            <w:pPr>
              <w:jc w:val="center"/>
              <w:rPr>
                <w:b/>
                <w:bCs/>
                <w:sz w:val="26"/>
                <w:szCs w:val="26"/>
              </w:rPr>
            </w:pPr>
            <w:r w:rsidRPr="00D419C5">
              <w:rPr>
                <w:b/>
                <w:bCs/>
                <w:sz w:val="18"/>
                <w:szCs w:val="26"/>
              </w:rPr>
              <w:t>(</w:t>
            </w:r>
            <w:r w:rsidRPr="00D419C5">
              <w:rPr>
                <w:b/>
                <w:bCs/>
                <w:i/>
                <w:sz w:val="18"/>
                <w:szCs w:val="26"/>
              </w:rPr>
              <w:t>Ký duyệt</w:t>
            </w:r>
            <w:r w:rsidRPr="00D419C5">
              <w:rPr>
                <w:b/>
                <w:bCs/>
                <w:sz w:val="18"/>
                <w:szCs w:val="26"/>
              </w:rPr>
              <w:t>)</w:t>
            </w:r>
          </w:p>
        </w:tc>
      </w:tr>
    </w:tbl>
    <w:p w:rsidR="00F85A60" w:rsidRDefault="00F85A60" w:rsidP="00F85A60">
      <w:pPr>
        <w:rPr>
          <w:rFonts w:ascii="Times New Roman" w:hAnsi="Times New Roman"/>
          <w:b/>
          <w:sz w:val="26"/>
          <w:szCs w:val="26"/>
        </w:rPr>
      </w:pPr>
    </w:p>
    <w:p w:rsidR="00F85A60" w:rsidRPr="00A70F78" w:rsidRDefault="00F85A60" w:rsidP="00F85A60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Câu 1</w:t>
      </w:r>
      <w:r w:rsidRPr="00A70F78">
        <w:rPr>
          <w:rFonts w:ascii="Times New Roman" w:hAnsi="Times New Roman"/>
          <w:b/>
          <w:sz w:val="26"/>
          <w:szCs w:val="26"/>
        </w:rPr>
        <w:t>:</w:t>
      </w:r>
    </w:p>
    <w:p w:rsidR="00BA35DB" w:rsidRDefault="00BA35DB" w:rsidP="00BA35DB">
      <w:pPr>
        <w:spacing w:before="80"/>
        <w:contextualSpacing/>
        <w:jc w:val="both"/>
        <w:rPr>
          <w:rFonts w:ascii="Times New Roman" w:hAnsi="Times New Roman"/>
          <w:sz w:val="24"/>
          <w:szCs w:val="24"/>
        </w:rPr>
      </w:pPr>
      <w:proofErr w:type="gramStart"/>
      <w:r w:rsidRPr="00BA35DB">
        <w:rPr>
          <w:rFonts w:ascii="Times New Roman" w:hAnsi="Times New Roman"/>
          <w:sz w:val="24"/>
          <w:szCs w:val="24"/>
        </w:rPr>
        <w:t xml:space="preserve">Hãy xây dựng </w:t>
      </w:r>
      <w:r>
        <w:rPr>
          <w:rFonts w:ascii="Times New Roman" w:hAnsi="Times New Roman"/>
          <w:sz w:val="24"/>
          <w:szCs w:val="24"/>
        </w:rPr>
        <w:t>lớp HCN (hình chữ nhật) thuộc tính gồm chiều dài, chiều rộng.</w:t>
      </w:r>
      <w:proofErr w:type="gramEnd"/>
      <w:r>
        <w:rPr>
          <w:rFonts w:ascii="Times New Roman" w:hAnsi="Times New Roman"/>
          <w:sz w:val="24"/>
          <w:szCs w:val="24"/>
        </w:rPr>
        <w:t xml:space="preserve"> Các phương thức gồm: phương thức toán tử &gt;&gt;, &lt;&lt; và hàm tính diện tích hình chữ nhật.</w:t>
      </w:r>
    </w:p>
    <w:p w:rsidR="00BA35DB" w:rsidRPr="00BA35DB" w:rsidRDefault="00BA35DB" w:rsidP="00BA35DB">
      <w:pPr>
        <w:spacing w:before="80"/>
        <w:ind w:left="1134" w:hanging="1134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Viết chương trình </w:t>
      </w:r>
      <w:r w:rsidRPr="00BA35DB">
        <w:rPr>
          <w:rFonts w:ascii="Times New Roman" w:hAnsi="Times New Roman"/>
          <w:sz w:val="24"/>
          <w:szCs w:val="24"/>
        </w:rPr>
        <w:t>thực hiện:</w:t>
      </w:r>
    </w:p>
    <w:p w:rsidR="00BA35DB" w:rsidRPr="00BA35DB" w:rsidRDefault="00BA35DB" w:rsidP="00BA35DB">
      <w:pPr>
        <w:pStyle w:val="ListParagraph"/>
        <w:numPr>
          <w:ilvl w:val="0"/>
          <w:numId w:val="10"/>
        </w:numPr>
        <w:spacing w:before="80"/>
        <w:jc w:val="both"/>
        <w:rPr>
          <w:rFonts w:ascii="Times New Roman" w:hAnsi="Times New Roman"/>
          <w:sz w:val="24"/>
          <w:szCs w:val="24"/>
        </w:rPr>
      </w:pPr>
      <w:r w:rsidRPr="00BA35DB">
        <w:rPr>
          <w:rFonts w:ascii="Times New Roman" w:hAnsi="Times New Roman"/>
          <w:bCs/>
          <w:sz w:val="24"/>
          <w:szCs w:val="24"/>
        </w:rPr>
        <w:t xml:space="preserve">Nhập kích thuốc cho </w:t>
      </w:r>
      <w:r w:rsidRPr="00BA35DB">
        <w:rPr>
          <w:rFonts w:ascii="Times New Roman" w:hAnsi="Times New Roman"/>
          <w:sz w:val="24"/>
          <w:szCs w:val="24"/>
        </w:rPr>
        <w:t>n hình chữ nhật.</w:t>
      </w:r>
    </w:p>
    <w:p w:rsidR="00BA35DB" w:rsidRPr="00BA35DB" w:rsidRDefault="00BA35DB" w:rsidP="00BA35DB">
      <w:pPr>
        <w:pStyle w:val="ListParagraph"/>
        <w:numPr>
          <w:ilvl w:val="0"/>
          <w:numId w:val="10"/>
        </w:numPr>
        <w:spacing w:before="120"/>
        <w:jc w:val="both"/>
        <w:rPr>
          <w:rFonts w:ascii="Times New Roman" w:hAnsi="Times New Roman"/>
          <w:sz w:val="24"/>
          <w:szCs w:val="24"/>
        </w:rPr>
      </w:pPr>
      <w:r w:rsidRPr="00BA35DB">
        <w:rPr>
          <w:rFonts w:ascii="Times New Roman" w:hAnsi="Times New Roman"/>
          <w:sz w:val="24"/>
          <w:szCs w:val="24"/>
        </w:rPr>
        <w:t>Tính diện tích trung bình của n hình chữ nhật.</w:t>
      </w:r>
    </w:p>
    <w:p w:rsidR="00F85A60" w:rsidRPr="00BA35DB" w:rsidRDefault="00BA35DB" w:rsidP="00BA35DB">
      <w:pPr>
        <w:pStyle w:val="ListParagraph"/>
        <w:numPr>
          <w:ilvl w:val="0"/>
          <w:numId w:val="10"/>
        </w:numPr>
        <w:rPr>
          <w:rFonts w:ascii="Times New Roman" w:hAnsi="Times New Roman"/>
          <w:b/>
          <w:sz w:val="26"/>
          <w:szCs w:val="26"/>
        </w:rPr>
      </w:pPr>
      <w:r w:rsidRPr="00BA35DB">
        <w:rPr>
          <w:rFonts w:ascii="Times New Roman" w:hAnsi="Times New Roman"/>
          <w:sz w:val="24"/>
          <w:szCs w:val="24"/>
        </w:rPr>
        <w:t>Tìm những hình có diện tích lớn nhất</w:t>
      </w:r>
      <w:r w:rsidRPr="00BA35DB">
        <w:rPr>
          <w:sz w:val="24"/>
          <w:szCs w:val="24"/>
        </w:rPr>
        <w:t>.</w:t>
      </w:r>
    </w:p>
    <w:p w:rsidR="00F85A60" w:rsidRPr="00F85A60" w:rsidRDefault="00F85A60" w:rsidP="00F85A60">
      <w:pPr>
        <w:rPr>
          <w:rFonts w:ascii="Times New Roman" w:hAnsi="Times New Roman"/>
          <w:sz w:val="26"/>
          <w:szCs w:val="26"/>
        </w:rPr>
      </w:pPr>
      <w:r w:rsidRPr="00F85A60">
        <w:rPr>
          <w:rFonts w:ascii="Times New Roman" w:hAnsi="Times New Roman"/>
          <w:b/>
          <w:sz w:val="26"/>
          <w:szCs w:val="26"/>
        </w:rPr>
        <w:t>Câu 2:</w:t>
      </w:r>
    </w:p>
    <w:p w:rsidR="00A70F78" w:rsidRPr="00523162" w:rsidRDefault="00A70F78" w:rsidP="00F85A60">
      <w:pPr>
        <w:numPr>
          <w:ilvl w:val="0"/>
          <w:numId w:val="3"/>
        </w:numPr>
        <w:rPr>
          <w:rFonts w:ascii="Times New Roman" w:hAnsi="Times New Roman"/>
          <w:sz w:val="26"/>
          <w:szCs w:val="26"/>
        </w:rPr>
      </w:pPr>
      <w:r w:rsidRPr="00523162">
        <w:rPr>
          <w:rFonts w:ascii="Times New Roman" w:hAnsi="Times New Roman"/>
          <w:sz w:val="26"/>
          <w:szCs w:val="26"/>
        </w:rPr>
        <w:t xml:space="preserve">Xây dựng lớp </w:t>
      </w:r>
      <w:r w:rsidR="00F85A60" w:rsidRPr="00523162">
        <w:rPr>
          <w:rFonts w:ascii="Times New Roman" w:hAnsi="Times New Roman"/>
          <w:sz w:val="26"/>
          <w:szCs w:val="26"/>
        </w:rPr>
        <w:t>NGUOI</w:t>
      </w:r>
      <w:r w:rsidR="005D6044" w:rsidRPr="00523162">
        <w:rPr>
          <w:rFonts w:ascii="Times New Roman" w:hAnsi="Times New Roman"/>
          <w:sz w:val="26"/>
          <w:szCs w:val="26"/>
        </w:rPr>
        <w:t xml:space="preserve"> </w:t>
      </w:r>
      <w:r w:rsidRPr="00523162">
        <w:rPr>
          <w:rFonts w:ascii="Times New Roman" w:hAnsi="Times New Roman"/>
          <w:sz w:val="26"/>
          <w:szCs w:val="26"/>
        </w:rPr>
        <w:t>(</w:t>
      </w:r>
      <w:r w:rsidR="005D6044" w:rsidRPr="00523162">
        <w:rPr>
          <w:rFonts w:ascii="Times New Roman" w:hAnsi="Times New Roman"/>
          <w:sz w:val="26"/>
          <w:szCs w:val="26"/>
        </w:rPr>
        <w:t>Người</w:t>
      </w:r>
      <w:r w:rsidRPr="00523162">
        <w:rPr>
          <w:rFonts w:ascii="Times New Roman" w:hAnsi="Times New Roman"/>
          <w:sz w:val="26"/>
          <w:szCs w:val="26"/>
        </w:rPr>
        <w:t xml:space="preserve">) </w:t>
      </w:r>
      <w:r w:rsidR="00523162" w:rsidRPr="00523162">
        <w:rPr>
          <w:rFonts w:ascii="Times New Roman" w:hAnsi="Times New Roman"/>
          <w:sz w:val="26"/>
          <w:szCs w:val="26"/>
        </w:rPr>
        <w:t>thuộc tính gồm họ tên, tuổi.</w:t>
      </w:r>
      <w:r w:rsidR="00523162">
        <w:rPr>
          <w:rFonts w:ascii="Times New Roman" w:hAnsi="Times New Roman"/>
          <w:sz w:val="26"/>
          <w:szCs w:val="26"/>
        </w:rPr>
        <w:t>P</w:t>
      </w:r>
      <w:r w:rsidRPr="00523162">
        <w:rPr>
          <w:rFonts w:ascii="Times New Roman" w:hAnsi="Times New Roman"/>
          <w:sz w:val="26"/>
          <w:szCs w:val="26"/>
        </w:rPr>
        <w:t>h</w:t>
      </w:r>
      <w:r w:rsidRPr="00523162">
        <w:rPr>
          <w:rFonts w:ascii="Times New Roman" w:hAnsi="Times New Roman" w:cs="Arial"/>
          <w:sz w:val="26"/>
          <w:szCs w:val="26"/>
        </w:rPr>
        <w:t>ươ</w:t>
      </w:r>
      <w:r w:rsidRPr="00523162">
        <w:rPr>
          <w:rFonts w:ascii="Times New Roman" w:hAnsi="Times New Roman"/>
          <w:sz w:val="26"/>
          <w:szCs w:val="26"/>
        </w:rPr>
        <w:t>ng th</w:t>
      </w:r>
      <w:r w:rsidRPr="00523162">
        <w:rPr>
          <w:rFonts w:ascii="Times New Roman" w:hAnsi="Times New Roman" w:cs="Arial"/>
          <w:sz w:val="26"/>
          <w:szCs w:val="26"/>
        </w:rPr>
        <w:t>ứ</w:t>
      </w:r>
      <w:r w:rsidRPr="00523162">
        <w:rPr>
          <w:rFonts w:ascii="Times New Roman" w:hAnsi="Times New Roman"/>
          <w:sz w:val="26"/>
          <w:szCs w:val="26"/>
        </w:rPr>
        <w:t>c:</w:t>
      </w:r>
      <w:r w:rsidR="00F85A60" w:rsidRPr="00523162">
        <w:rPr>
          <w:rFonts w:ascii="Times New Roman" w:hAnsi="Times New Roman"/>
          <w:sz w:val="26"/>
          <w:szCs w:val="26"/>
        </w:rPr>
        <w:t xml:space="preserve"> Nhập, x</w:t>
      </w:r>
      <w:r w:rsidRPr="00523162">
        <w:rPr>
          <w:rFonts w:ascii="Times New Roman" w:hAnsi="Times New Roman"/>
          <w:sz w:val="26"/>
          <w:szCs w:val="26"/>
        </w:rPr>
        <w:t>uất, các phương thức khác</w:t>
      </w:r>
    </w:p>
    <w:p w:rsidR="005D6044" w:rsidRPr="00523162" w:rsidRDefault="00A70F78" w:rsidP="00A70F78">
      <w:pPr>
        <w:numPr>
          <w:ilvl w:val="0"/>
          <w:numId w:val="9"/>
        </w:numPr>
        <w:ind w:left="360"/>
        <w:rPr>
          <w:rFonts w:ascii="Times New Roman" w:hAnsi="Times New Roman"/>
          <w:sz w:val="26"/>
          <w:szCs w:val="26"/>
        </w:rPr>
      </w:pPr>
      <w:r w:rsidRPr="00523162">
        <w:rPr>
          <w:rFonts w:ascii="Times New Roman" w:hAnsi="Times New Roman"/>
          <w:sz w:val="26"/>
          <w:szCs w:val="26"/>
        </w:rPr>
        <w:t xml:space="preserve">Xây dựng lớp </w:t>
      </w:r>
      <w:r w:rsidR="00F85A60" w:rsidRPr="00523162">
        <w:rPr>
          <w:rFonts w:ascii="Times New Roman" w:hAnsi="Times New Roman"/>
          <w:sz w:val="26"/>
          <w:szCs w:val="26"/>
        </w:rPr>
        <w:t>QL</w:t>
      </w:r>
      <w:r w:rsidR="005D6044" w:rsidRPr="00523162">
        <w:rPr>
          <w:rFonts w:ascii="Times New Roman" w:hAnsi="Times New Roman"/>
          <w:sz w:val="26"/>
          <w:szCs w:val="26"/>
        </w:rPr>
        <w:t>NV(Quản lý nhân viên</w:t>
      </w:r>
      <w:r w:rsidRPr="00523162">
        <w:rPr>
          <w:rFonts w:ascii="Times New Roman" w:hAnsi="Times New Roman"/>
          <w:sz w:val="26"/>
          <w:szCs w:val="26"/>
        </w:rPr>
        <w:t xml:space="preserve">) </w:t>
      </w:r>
      <w:r w:rsidR="00F85A60" w:rsidRPr="00523162">
        <w:rPr>
          <w:rFonts w:ascii="Times New Roman" w:hAnsi="Times New Roman"/>
          <w:sz w:val="26"/>
          <w:szCs w:val="26"/>
        </w:rPr>
        <w:t>dẫn xuất từ lớp</w:t>
      </w:r>
      <w:r w:rsidRPr="00523162">
        <w:rPr>
          <w:rFonts w:ascii="Times New Roman" w:hAnsi="Times New Roman"/>
          <w:sz w:val="26"/>
          <w:szCs w:val="26"/>
        </w:rPr>
        <w:t xml:space="preserve"> </w:t>
      </w:r>
      <w:r w:rsidR="005D6044" w:rsidRPr="00523162">
        <w:rPr>
          <w:rFonts w:ascii="Times New Roman" w:hAnsi="Times New Roman"/>
          <w:sz w:val="26"/>
          <w:szCs w:val="26"/>
        </w:rPr>
        <w:t xml:space="preserve">NGUOI bổ sung thêm thuộc tính snct (số năm công tác), hsl (hệ số lương) và phương thức tính </w:t>
      </w:r>
      <w:r w:rsidR="00523162">
        <w:rPr>
          <w:rFonts w:ascii="Times New Roman" w:hAnsi="Times New Roman"/>
          <w:sz w:val="26"/>
          <w:szCs w:val="26"/>
        </w:rPr>
        <w:t xml:space="preserve">tiền </w:t>
      </w:r>
      <w:r w:rsidR="005D6044" w:rsidRPr="00523162">
        <w:rPr>
          <w:rFonts w:ascii="Times New Roman" w:hAnsi="Times New Roman"/>
          <w:sz w:val="26"/>
          <w:szCs w:val="26"/>
        </w:rPr>
        <w:t>lương</w:t>
      </w:r>
      <w:r w:rsidR="00523162">
        <w:rPr>
          <w:rFonts w:ascii="Times New Roman" w:hAnsi="Times New Roman"/>
          <w:sz w:val="26"/>
          <w:szCs w:val="26"/>
        </w:rPr>
        <w:t xml:space="preserve"> </w:t>
      </w:r>
      <w:r w:rsidR="005D6044" w:rsidRPr="00523162">
        <w:rPr>
          <w:rFonts w:ascii="Times New Roman" w:hAnsi="Times New Roman"/>
          <w:sz w:val="26"/>
          <w:szCs w:val="26"/>
        </w:rPr>
        <w:t xml:space="preserve">    </w:t>
      </w:r>
      <w:r w:rsidR="00523162">
        <w:rPr>
          <w:rFonts w:ascii="Times New Roman" w:hAnsi="Times New Roman"/>
          <w:sz w:val="26"/>
          <w:szCs w:val="26"/>
        </w:rPr>
        <w:t xml:space="preserve">biết </w:t>
      </w:r>
      <w:r w:rsidR="005D6044" w:rsidRPr="00523162">
        <w:rPr>
          <w:rFonts w:ascii="Times New Roman" w:hAnsi="Times New Roman"/>
          <w:sz w:val="26"/>
          <w:szCs w:val="26"/>
        </w:rPr>
        <w:t>tien</w:t>
      </w:r>
      <w:r w:rsidRPr="00523162">
        <w:rPr>
          <w:rFonts w:ascii="Times New Roman" w:hAnsi="Times New Roman"/>
          <w:sz w:val="26"/>
          <w:szCs w:val="26"/>
        </w:rPr>
        <w:t>luong=lcb*hsl+phucap;</w:t>
      </w:r>
    </w:p>
    <w:p w:rsidR="00A70F78" w:rsidRPr="00A70F78" w:rsidRDefault="00A70F78" w:rsidP="00A70F78">
      <w:pPr>
        <w:ind w:left="360"/>
        <w:rPr>
          <w:rFonts w:ascii="Times New Roman" w:hAnsi="Times New Roman"/>
          <w:sz w:val="26"/>
          <w:szCs w:val="26"/>
        </w:rPr>
      </w:pPr>
      <w:proofErr w:type="gramStart"/>
      <w:r w:rsidRPr="00A70F78">
        <w:rPr>
          <w:rFonts w:ascii="Times New Roman" w:hAnsi="Times New Roman"/>
          <w:sz w:val="26"/>
          <w:szCs w:val="26"/>
        </w:rPr>
        <w:t>phucap=</w:t>
      </w:r>
      <w:proofErr w:type="gramEnd"/>
      <w:r w:rsidRPr="00A70F78">
        <w:rPr>
          <w:rFonts w:ascii="Times New Roman" w:hAnsi="Times New Roman"/>
          <w:sz w:val="26"/>
          <w:szCs w:val="26"/>
        </w:rPr>
        <w:t>300</w:t>
      </w:r>
      <w:r w:rsidR="005D6044">
        <w:rPr>
          <w:rFonts w:ascii="Times New Roman" w:hAnsi="Times New Roman"/>
          <w:sz w:val="26"/>
          <w:szCs w:val="26"/>
        </w:rPr>
        <w:t>0</w:t>
      </w:r>
      <w:r w:rsidRPr="00A70F78">
        <w:rPr>
          <w:rFonts w:ascii="Times New Roman" w:hAnsi="Times New Roman"/>
          <w:sz w:val="26"/>
          <w:szCs w:val="26"/>
        </w:rPr>
        <w:t>000 nếu snct&gt;=15 năm, 2</w:t>
      </w:r>
      <w:r w:rsidR="005D6044">
        <w:rPr>
          <w:rFonts w:ascii="Times New Roman" w:hAnsi="Times New Roman"/>
          <w:sz w:val="26"/>
          <w:szCs w:val="26"/>
        </w:rPr>
        <w:t>00</w:t>
      </w:r>
      <w:r w:rsidRPr="00A70F78">
        <w:rPr>
          <w:rFonts w:ascii="Times New Roman" w:hAnsi="Times New Roman"/>
          <w:sz w:val="26"/>
          <w:szCs w:val="26"/>
        </w:rPr>
        <w:t>0000 nếu 5=&lt;snct&lt;15 năm, 10</w:t>
      </w:r>
      <w:r w:rsidR="005D6044">
        <w:rPr>
          <w:rFonts w:ascii="Times New Roman" w:hAnsi="Times New Roman"/>
          <w:sz w:val="26"/>
          <w:szCs w:val="26"/>
        </w:rPr>
        <w:t>00</w:t>
      </w:r>
      <w:r w:rsidRPr="00A70F78">
        <w:rPr>
          <w:rFonts w:ascii="Times New Roman" w:hAnsi="Times New Roman"/>
          <w:sz w:val="26"/>
          <w:szCs w:val="26"/>
        </w:rPr>
        <w:t>000 nếu snct&lt;5 năm)</w:t>
      </w:r>
    </w:p>
    <w:p w:rsidR="00A70F78" w:rsidRPr="00A70F78" w:rsidRDefault="00A70F78" w:rsidP="00A70F78">
      <w:pPr>
        <w:ind w:left="360"/>
        <w:rPr>
          <w:rFonts w:ascii="Times New Roman" w:hAnsi="Times New Roman"/>
          <w:sz w:val="26"/>
          <w:szCs w:val="26"/>
        </w:rPr>
      </w:pPr>
      <w:r w:rsidRPr="00A70F78">
        <w:rPr>
          <w:rFonts w:ascii="Times New Roman" w:hAnsi="Times New Roman"/>
          <w:sz w:val="26"/>
          <w:szCs w:val="26"/>
        </w:rPr>
        <w:t xml:space="preserve">3. Viết hàm </w:t>
      </w:r>
      <w:proofErr w:type="gramStart"/>
      <w:r w:rsidRPr="00A70F78">
        <w:rPr>
          <w:rFonts w:ascii="Times New Roman" w:hAnsi="Times New Roman"/>
          <w:sz w:val="26"/>
          <w:szCs w:val="26"/>
        </w:rPr>
        <w:t>main(</w:t>
      </w:r>
      <w:proofErr w:type="gramEnd"/>
      <w:r w:rsidRPr="00A70F78">
        <w:rPr>
          <w:rFonts w:ascii="Times New Roman" w:hAnsi="Times New Roman"/>
          <w:sz w:val="26"/>
          <w:szCs w:val="26"/>
        </w:rPr>
        <w:t>) thực hiện:</w:t>
      </w:r>
    </w:p>
    <w:p w:rsidR="00A70F78" w:rsidRPr="00A70F78" w:rsidRDefault="00A70F78" w:rsidP="00A70F78">
      <w:pPr>
        <w:numPr>
          <w:ilvl w:val="0"/>
          <w:numId w:val="3"/>
        </w:numPr>
        <w:rPr>
          <w:rFonts w:ascii="Times New Roman" w:hAnsi="Times New Roman"/>
          <w:sz w:val="26"/>
          <w:szCs w:val="26"/>
        </w:rPr>
      </w:pPr>
      <w:r w:rsidRPr="00A70F78">
        <w:rPr>
          <w:rFonts w:ascii="Times New Roman" w:hAnsi="Times New Roman"/>
          <w:sz w:val="26"/>
          <w:szCs w:val="26"/>
        </w:rPr>
        <w:t xml:space="preserve">Nhập vào n nhân viên </w:t>
      </w:r>
    </w:p>
    <w:p w:rsidR="00A70F78" w:rsidRPr="00A70F78" w:rsidRDefault="005D6044" w:rsidP="00A70F78">
      <w:pPr>
        <w:numPr>
          <w:ilvl w:val="0"/>
          <w:numId w:val="3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Tìm nhân viên có</w:t>
      </w:r>
      <w:r w:rsidR="00A70F78" w:rsidRPr="00A70F78">
        <w:rPr>
          <w:rFonts w:ascii="Times New Roman" w:hAnsi="Times New Roman"/>
          <w:sz w:val="26"/>
          <w:szCs w:val="26"/>
        </w:rPr>
        <w:t xml:space="preserve"> số năm c</w:t>
      </w:r>
      <w:r>
        <w:rPr>
          <w:rFonts w:ascii="Times New Roman" w:hAnsi="Times New Roman"/>
          <w:sz w:val="26"/>
          <w:szCs w:val="26"/>
        </w:rPr>
        <w:t>ông tá</w:t>
      </w:r>
      <w:r w:rsidR="00A70F78" w:rsidRPr="00A70F78">
        <w:rPr>
          <w:rFonts w:ascii="Times New Roman" w:hAnsi="Times New Roman"/>
          <w:sz w:val="26"/>
          <w:szCs w:val="26"/>
        </w:rPr>
        <w:t>c nhiều nhất</w:t>
      </w:r>
    </w:p>
    <w:p w:rsidR="00945A6F" w:rsidRDefault="005D6044" w:rsidP="00A70F78">
      <w:pPr>
        <w:numPr>
          <w:ilvl w:val="0"/>
          <w:numId w:val="3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Tì</w:t>
      </w:r>
      <w:r w:rsidR="00A70F78" w:rsidRPr="00A70F78">
        <w:rPr>
          <w:rFonts w:ascii="Times New Roman" w:hAnsi="Times New Roman"/>
          <w:sz w:val="26"/>
          <w:szCs w:val="26"/>
        </w:rPr>
        <w:t>m n</w:t>
      </w:r>
      <w:r>
        <w:rPr>
          <w:rFonts w:ascii="Times New Roman" w:hAnsi="Times New Roman"/>
          <w:sz w:val="26"/>
          <w:szCs w:val="26"/>
        </w:rPr>
        <w:t xml:space="preserve">hân viên có </w:t>
      </w:r>
      <w:r w:rsidR="00A70F78" w:rsidRPr="00A70F78">
        <w:rPr>
          <w:rFonts w:ascii="Times New Roman" w:hAnsi="Times New Roman"/>
          <w:sz w:val="26"/>
          <w:szCs w:val="26"/>
        </w:rPr>
        <w:t>lương cao nhất.</w:t>
      </w:r>
    </w:p>
    <w:p w:rsidR="00523162" w:rsidRDefault="00523162" w:rsidP="00523162">
      <w:pPr>
        <w:ind w:firstLine="720"/>
        <w:rPr>
          <w:rFonts w:ascii="Times New Roman" w:hAnsi="Times New Roman"/>
          <w:sz w:val="26"/>
          <w:szCs w:val="26"/>
        </w:rPr>
      </w:pPr>
    </w:p>
    <w:p w:rsidR="00523162" w:rsidRDefault="00523162" w:rsidP="00523162">
      <w:pPr>
        <w:ind w:firstLine="720"/>
        <w:rPr>
          <w:rFonts w:ascii="Times New Roman" w:hAnsi="Times New Roman"/>
          <w:sz w:val="26"/>
          <w:szCs w:val="26"/>
        </w:rPr>
      </w:pPr>
    </w:p>
    <w:p w:rsidR="00523162" w:rsidRDefault="00523162" w:rsidP="00523162">
      <w:pPr>
        <w:ind w:firstLine="720"/>
        <w:rPr>
          <w:rFonts w:ascii="Times New Roman" w:hAnsi="Times New Roman"/>
          <w:i/>
          <w:sz w:val="26"/>
          <w:szCs w:val="26"/>
        </w:rPr>
      </w:pPr>
      <w:r w:rsidRPr="00B81899">
        <w:rPr>
          <w:rFonts w:ascii="Times New Roman" w:hAnsi="Times New Roman"/>
          <w:sz w:val="26"/>
          <w:szCs w:val="26"/>
        </w:rPr>
        <w:t xml:space="preserve">                                                           </w:t>
      </w:r>
      <w:r w:rsidRPr="00B81899">
        <w:rPr>
          <w:rFonts w:ascii="Times New Roman" w:hAnsi="Times New Roman"/>
          <w:i/>
          <w:sz w:val="26"/>
          <w:szCs w:val="26"/>
        </w:rPr>
        <w:t>- Hết-</w:t>
      </w:r>
    </w:p>
    <w:p w:rsidR="00523162" w:rsidRPr="00B81899" w:rsidRDefault="00523162" w:rsidP="00523162">
      <w:pPr>
        <w:ind w:firstLine="720"/>
        <w:jc w:val="center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>Thí sinh không sử dụng tài liệu</w:t>
      </w:r>
    </w:p>
    <w:p w:rsidR="00523162" w:rsidRDefault="00523162">
      <w:pPr>
        <w:spacing w:after="200" w:line="276" w:lineRule="auto"/>
        <w:rPr>
          <w:rFonts w:ascii="Times New Roman" w:hAnsi="Times New Roman"/>
          <w:sz w:val="26"/>
          <w:szCs w:val="26"/>
        </w:rPr>
      </w:pPr>
    </w:p>
    <w:p w:rsidR="00A70F78" w:rsidRDefault="00A70F78" w:rsidP="00A70F78">
      <w:pPr>
        <w:rPr>
          <w:rFonts w:ascii="Times New Roman" w:hAnsi="Times New Roman"/>
          <w:sz w:val="26"/>
          <w:szCs w:val="26"/>
        </w:rPr>
      </w:pPr>
    </w:p>
    <w:p w:rsidR="00523162" w:rsidRDefault="00523162">
      <w:pPr>
        <w:spacing w:after="200"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 w:type="page"/>
      </w:r>
    </w:p>
    <w:p w:rsidR="00523162" w:rsidRPr="00A70F78" w:rsidRDefault="00523162" w:rsidP="00A70F78">
      <w:pPr>
        <w:rPr>
          <w:rFonts w:ascii="Times New Roman" w:hAnsi="Times New Roman"/>
          <w:sz w:val="26"/>
          <w:szCs w:val="26"/>
        </w:rPr>
      </w:pPr>
    </w:p>
    <w:tbl>
      <w:tblPr>
        <w:tblStyle w:val="TableGrid"/>
        <w:tblW w:w="9451" w:type="dxa"/>
        <w:tblLook w:val="01E0" w:firstRow="1" w:lastRow="1" w:firstColumn="1" w:lastColumn="1" w:noHBand="0" w:noVBand="0"/>
      </w:tblPr>
      <w:tblGrid>
        <w:gridCol w:w="3470"/>
        <w:gridCol w:w="3584"/>
        <w:gridCol w:w="2397"/>
      </w:tblGrid>
      <w:tr w:rsidR="00945A6F" w:rsidRPr="00D419C5" w:rsidTr="0010770D"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A6F" w:rsidRPr="00D419C5" w:rsidRDefault="00945A6F" w:rsidP="0010770D">
            <w:pPr>
              <w:spacing w:before="80" w:after="80"/>
              <w:jc w:val="center"/>
              <w:rPr>
                <w:sz w:val="24"/>
                <w:szCs w:val="20"/>
              </w:rPr>
            </w:pPr>
            <w:r w:rsidRPr="00D419C5">
              <w:rPr>
                <w:sz w:val="24"/>
                <w:szCs w:val="20"/>
              </w:rPr>
              <w:t xml:space="preserve">ĐẠI HỌC </w:t>
            </w:r>
            <w:r>
              <w:rPr>
                <w:sz w:val="24"/>
                <w:szCs w:val="20"/>
              </w:rPr>
              <w:t>GTVT</w:t>
            </w:r>
          </w:p>
          <w:p w:rsidR="00945A6F" w:rsidRPr="00D419C5" w:rsidRDefault="00945A6F" w:rsidP="0010770D">
            <w:pPr>
              <w:spacing w:before="80" w:after="80"/>
              <w:jc w:val="center"/>
              <w:rPr>
                <w:b/>
                <w:sz w:val="18"/>
                <w:szCs w:val="20"/>
              </w:rPr>
            </w:pPr>
            <w:r w:rsidRPr="00D419C5">
              <w:rPr>
                <w:b/>
                <w:sz w:val="18"/>
                <w:szCs w:val="20"/>
              </w:rPr>
              <w:t>KHOA CÔNG NGHỆ THÔNG TIN</w:t>
            </w:r>
          </w:p>
          <w:p w:rsidR="00945A6F" w:rsidRPr="00D419C5" w:rsidRDefault="00945A6F" w:rsidP="0010770D">
            <w:pPr>
              <w:spacing w:before="80" w:after="80"/>
              <w:jc w:val="center"/>
              <w:rPr>
                <w:b/>
                <w:bCs/>
                <w:sz w:val="26"/>
                <w:szCs w:val="26"/>
              </w:rPr>
            </w:pPr>
            <w:r w:rsidRPr="00D419C5">
              <w:rPr>
                <w:sz w:val="18"/>
                <w:szCs w:val="20"/>
              </w:rPr>
              <w:t>BỘ MÔN CÔNG NGHỆ PHẦN MỀM</w:t>
            </w:r>
          </w:p>
        </w:tc>
        <w:tc>
          <w:tcPr>
            <w:tcW w:w="3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A6F" w:rsidRPr="00D419C5" w:rsidRDefault="00945A6F" w:rsidP="0010770D">
            <w:pPr>
              <w:spacing w:line="360" w:lineRule="auto"/>
              <w:jc w:val="center"/>
              <w:rPr>
                <w:b/>
                <w:sz w:val="18"/>
                <w:szCs w:val="20"/>
              </w:rPr>
            </w:pPr>
            <w:r w:rsidRPr="00D419C5">
              <w:rPr>
                <w:b/>
                <w:sz w:val="18"/>
                <w:szCs w:val="20"/>
              </w:rPr>
              <w:t>ĐỀ THI MÔN: LẬP TRÌNH HĐT &amp; C++</w:t>
            </w:r>
          </w:p>
          <w:p w:rsidR="00945A6F" w:rsidRPr="00D419C5" w:rsidRDefault="00945A6F" w:rsidP="0010770D">
            <w:pPr>
              <w:spacing w:line="360" w:lineRule="auto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Đề số 2015_005</w:t>
            </w:r>
          </w:p>
          <w:p w:rsidR="00945A6F" w:rsidRPr="00D419C5" w:rsidRDefault="00945A6F" w:rsidP="0010770D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D419C5">
              <w:rPr>
                <w:b/>
                <w:bCs/>
                <w:szCs w:val="20"/>
              </w:rPr>
              <w:t>Thời gian: 60 phút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A6F" w:rsidRPr="00D419C5" w:rsidRDefault="00945A6F" w:rsidP="0010770D">
            <w:pPr>
              <w:jc w:val="center"/>
              <w:rPr>
                <w:b/>
                <w:bCs/>
                <w:sz w:val="18"/>
                <w:szCs w:val="26"/>
              </w:rPr>
            </w:pPr>
            <w:r w:rsidRPr="00D419C5">
              <w:rPr>
                <w:b/>
                <w:bCs/>
                <w:sz w:val="18"/>
                <w:szCs w:val="26"/>
              </w:rPr>
              <w:t>TRƯỞNG BỘ MÔN</w:t>
            </w:r>
          </w:p>
          <w:p w:rsidR="00945A6F" w:rsidRPr="00D419C5" w:rsidRDefault="00945A6F" w:rsidP="0010770D">
            <w:pPr>
              <w:jc w:val="center"/>
              <w:rPr>
                <w:b/>
                <w:bCs/>
                <w:sz w:val="26"/>
                <w:szCs w:val="26"/>
              </w:rPr>
            </w:pPr>
            <w:r w:rsidRPr="00D419C5">
              <w:rPr>
                <w:b/>
                <w:bCs/>
                <w:sz w:val="18"/>
                <w:szCs w:val="26"/>
              </w:rPr>
              <w:t>(</w:t>
            </w:r>
            <w:r w:rsidRPr="00D419C5">
              <w:rPr>
                <w:b/>
                <w:bCs/>
                <w:i/>
                <w:sz w:val="18"/>
                <w:szCs w:val="26"/>
              </w:rPr>
              <w:t>Ký duyệt</w:t>
            </w:r>
            <w:r w:rsidRPr="00D419C5">
              <w:rPr>
                <w:b/>
                <w:bCs/>
                <w:sz w:val="18"/>
                <w:szCs w:val="26"/>
              </w:rPr>
              <w:t>)</w:t>
            </w:r>
          </w:p>
        </w:tc>
      </w:tr>
    </w:tbl>
    <w:p w:rsidR="00945A6F" w:rsidRDefault="00945A6F" w:rsidP="002E2B14">
      <w:pPr>
        <w:rPr>
          <w:rFonts w:ascii="Times New Roman" w:hAnsi="Times New Roman"/>
          <w:b/>
          <w:sz w:val="26"/>
          <w:szCs w:val="26"/>
        </w:rPr>
      </w:pPr>
    </w:p>
    <w:p w:rsidR="002E2B14" w:rsidRPr="00D419C5" w:rsidRDefault="002452C2" w:rsidP="002E2B14">
      <w:pPr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Câu 1:</w:t>
      </w:r>
    </w:p>
    <w:p w:rsidR="002E2B14" w:rsidRPr="00D419C5" w:rsidRDefault="002E2B14" w:rsidP="002E2B14">
      <w:pPr>
        <w:rPr>
          <w:rFonts w:ascii="Times New Roman" w:hAnsi="Times New Roman"/>
          <w:sz w:val="26"/>
          <w:szCs w:val="26"/>
        </w:rPr>
      </w:pPr>
      <w:r w:rsidRPr="00D419C5">
        <w:rPr>
          <w:rFonts w:ascii="Times New Roman" w:hAnsi="Times New Roman"/>
          <w:sz w:val="26"/>
          <w:szCs w:val="26"/>
        </w:rPr>
        <w:t xml:space="preserve">Xây dựng lớp </w:t>
      </w:r>
      <w:del w:id="1" w:author="Windows User" w:date="2014-10-14T21:12:00Z">
        <w:r w:rsidRPr="00D419C5" w:rsidDel="00B63D47">
          <w:rPr>
            <w:rFonts w:ascii="Times New Roman" w:hAnsi="Times New Roman"/>
            <w:sz w:val="26"/>
            <w:szCs w:val="26"/>
          </w:rPr>
          <w:delText>Tọa Độ</w:delText>
        </w:r>
      </w:del>
      <w:ins w:id="2" w:author="Windows User" w:date="2014-10-14T21:17:00Z">
        <w:r w:rsidRPr="00D419C5">
          <w:rPr>
            <w:rFonts w:ascii="Times New Roman" w:hAnsi="Times New Roman"/>
            <w:sz w:val="26"/>
            <w:szCs w:val="26"/>
          </w:rPr>
          <w:t>Diem (</w:t>
        </w:r>
      </w:ins>
      <w:ins w:id="3" w:author="Windows User" w:date="2014-10-14T21:12:00Z">
        <w:r w:rsidRPr="00D419C5">
          <w:rPr>
            <w:rFonts w:ascii="Times New Roman" w:hAnsi="Times New Roman"/>
            <w:sz w:val="26"/>
            <w:szCs w:val="26"/>
          </w:rPr>
          <w:t>Điểm</w:t>
        </w:r>
      </w:ins>
      <w:ins w:id="4" w:author="Windows User" w:date="2014-10-14T21:17:00Z">
        <w:r w:rsidRPr="00D419C5">
          <w:rPr>
            <w:rFonts w:ascii="Times New Roman" w:hAnsi="Times New Roman"/>
            <w:sz w:val="26"/>
            <w:szCs w:val="26"/>
          </w:rPr>
          <w:t>)</w:t>
        </w:r>
      </w:ins>
      <w:ins w:id="5" w:author="Windows User" w:date="2014-10-14T21:12:00Z">
        <w:r w:rsidRPr="00D419C5">
          <w:rPr>
            <w:rFonts w:ascii="Times New Roman" w:hAnsi="Times New Roman"/>
            <w:sz w:val="26"/>
            <w:szCs w:val="26"/>
          </w:rPr>
          <w:t>, trong đó định nghĩa các</w:t>
        </w:r>
      </w:ins>
      <w:r w:rsidRPr="00D419C5">
        <w:rPr>
          <w:rFonts w:ascii="Times New Roman" w:hAnsi="Times New Roman"/>
          <w:sz w:val="26"/>
          <w:szCs w:val="26"/>
        </w:rPr>
        <w:t xml:space="preserve"> thuộc tính gồm hoành độ và </w:t>
      </w:r>
      <w:proofErr w:type="gramStart"/>
      <w:r w:rsidRPr="00D419C5">
        <w:rPr>
          <w:rFonts w:ascii="Times New Roman" w:hAnsi="Times New Roman"/>
          <w:sz w:val="26"/>
          <w:szCs w:val="26"/>
        </w:rPr>
        <w:t>tung</w:t>
      </w:r>
      <w:proofErr w:type="gramEnd"/>
      <w:r w:rsidRPr="00D419C5">
        <w:rPr>
          <w:rFonts w:ascii="Times New Roman" w:hAnsi="Times New Roman"/>
          <w:sz w:val="26"/>
          <w:szCs w:val="26"/>
        </w:rPr>
        <w:t xml:space="preserve"> độ</w:t>
      </w:r>
      <w:del w:id="6" w:author="Windows User" w:date="2014-10-14T21:13:00Z">
        <w:r w:rsidRPr="00D419C5" w:rsidDel="00B63D47">
          <w:rPr>
            <w:rFonts w:ascii="Times New Roman" w:hAnsi="Times New Roman"/>
            <w:sz w:val="26"/>
            <w:szCs w:val="26"/>
          </w:rPr>
          <w:delText>. Các hàm</w:delText>
        </w:r>
      </w:del>
      <w:ins w:id="7" w:author="Windows User" w:date="2014-10-14T21:13:00Z">
        <w:r w:rsidRPr="00D419C5">
          <w:rPr>
            <w:rFonts w:ascii="Times New Roman" w:hAnsi="Times New Roman"/>
            <w:sz w:val="26"/>
            <w:szCs w:val="26"/>
          </w:rPr>
          <w:t xml:space="preserve"> và các hàm</w:t>
        </w:r>
      </w:ins>
      <w:r w:rsidRPr="00D419C5">
        <w:rPr>
          <w:rFonts w:ascii="Times New Roman" w:hAnsi="Times New Roman"/>
          <w:sz w:val="26"/>
          <w:szCs w:val="26"/>
        </w:rPr>
        <w:t>:</w:t>
      </w:r>
    </w:p>
    <w:p w:rsidR="002E2B14" w:rsidRPr="00D419C5" w:rsidRDefault="002E2B14" w:rsidP="002E2B14">
      <w:pPr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ins w:id="8" w:author="Windows User" w:date="2014-10-14T21:12:00Z">
        <w:r w:rsidRPr="00D419C5">
          <w:rPr>
            <w:rFonts w:ascii="Times New Roman" w:hAnsi="Times New Roman"/>
            <w:sz w:val="26"/>
            <w:szCs w:val="26"/>
          </w:rPr>
          <w:t xml:space="preserve">Một </w:t>
        </w:r>
      </w:ins>
      <w:del w:id="9" w:author="Windows User" w:date="2014-10-14T21:12:00Z">
        <w:r w:rsidRPr="00D419C5" w:rsidDel="00B63D47">
          <w:rPr>
            <w:rFonts w:ascii="Times New Roman" w:hAnsi="Times New Roman"/>
            <w:sz w:val="26"/>
            <w:szCs w:val="26"/>
          </w:rPr>
          <w:delText xml:space="preserve">Hàm </w:delText>
        </w:r>
      </w:del>
      <w:ins w:id="10" w:author="Windows User" w:date="2014-10-14T21:12:00Z">
        <w:r w:rsidRPr="00D419C5">
          <w:rPr>
            <w:rFonts w:ascii="Times New Roman" w:hAnsi="Times New Roman"/>
            <w:sz w:val="26"/>
            <w:szCs w:val="26"/>
          </w:rPr>
          <w:t xml:space="preserve">hàm </w:t>
        </w:r>
      </w:ins>
      <w:r w:rsidRPr="00D419C5">
        <w:rPr>
          <w:rFonts w:ascii="Times New Roman" w:hAnsi="Times New Roman"/>
          <w:sz w:val="26"/>
          <w:szCs w:val="26"/>
        </w:rPr>
        <w:t>tạo</w:t>
      </w:r>
    </w:p>
    <w:p w:rsidR="002E2B14" w:rsidRPr="00D419C5" w:rsidRDefault="002E2B14" w:rsidP="002E2B14">
      <w:pPr>
        <w:numPr>
          <w:ilvl w:val="0"/>
          <w:numId w:val="1"/>
        </w:numPr>
        <w:rPr>
          <w:rFonts w:ascii="Times New Roman" w:hAnsi="Times New Roman"/>
          <w:i/>
          <w:sz w:val="26"/>
          <w:szCs w:val="26"/>
        </w:rPr>
      </w:pPr>
      <w:r w:rsidRPr="00D419C5">
        <w:rPr>
          <w:rFonts w:ascii="Times New Roman" w:hAnsi="Times New Roman"/>
          <w:sz w:val="26"/>
          <w:szCs w:val="26"/>
        </w:rPr>
        <w:t xml:space="preserve">Toán tử </w:t>
      </w:r>
      <w:ins w:id="11" w:author="Windows User" w:date="2014-10-14T21:13:00Z">
        <w:r w:rsidRPr="00D419C5">
          <w:rPr>
            <w:rFonts w:ascii="Times New Roman" w:hAnsi="Times New Roman"/>
            <w:sz w:val="26"/>
            <w:szCs w:val="26"/>
          </w:rPr>
          <w:t xml:space="preserve">&gt;&gt; để </w:t>
        </w:r>
      </w:ins>
      <w:r w:rsidRPr="00D419C5">
        <w:rPr>
          <w:rFonts w:ascii="Times New Roman" w:hAnsi="Times New Roman"/>
          <w:sz w:val="26"/>
          <w:szCs w:val="26"/>
        </w:rPr>
        <w:t xml:space="preserve">nhập tọa độ </w:t>
      </w:r>
      <w:del w:id="12" w:author="Windows User" w:date="2014-10-14T21:14:00Z">
        <w:r w:rsidRPr="00D419C5" w:rsidDel="00B63D47">
          <w:rPr>
            <w:rFonts w:ascii="Times New Roman" w:hAnsi="Times New Roman"/>
            <w:sz w:val="26"/>
            <w:szCs w:val="26"/>
          </w:rPr>
          <w:delText xml:space="preserve">1 </w:delText>
        </w:r>
      </w:del>
      <w:ins w:id="13" w:author="Windows User" w:date="2014-10-14T21:14:00Z">
        <w:r w:rsidRPr="00D419C5">
          <w:rPr>
            <w:rFonts w:ascii="Times New Roman" w:hAnsi="Times New Roman"/>
            <w:sz w:val="26"/>
            <w:szCs w:val="26"/>
          </w:rPr>
          <w:t xml:space="preserve">của một </w:t>
        </w:r>
      </w:ins>
      <w:r w:rsidRPr="00D419C5">
        <w:rPr>
          <w:rFonts w:ascii="Times New Roman" w:hAnsi="Times New Roman"/>
          <w:sz w:val="26"/>
          <w:szCs w:val="26"/>
        </w:rPr>
        <w:t>điểm</w:t>
      </w:r>
    </w:p>
    <w:p w:rsidR="002E2B14" w:rsidRPr="00D419C5" w:rsidRDefault="002E2B14" w:rsidP="002E2B14">
      <w:pPr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 w:rsidRPr="00D419C5">
        <w:rPr>
          <w:rFonts w:ascii="Times New Roman" w:hAnsi="Times New Roman"/>
          <w:sz w:val="26"/>
          <w:szCs w:val="26"/>
        </w:rPr>
        <w:t xml:space="preserve">Toán tử  </w:t>
      </w:r>
      <w:ins w:id="14" w:author="Windows User" w:date="2014-10-14T21:14:00Z">
        <w:r w:rsidRPr="00D419C5">
          <w:rPr>
            <w:rFonts w:ascii="Times New Roman" w:hAnsi="Times New Roman"/>
            <w:sz w:val="26"/>
            <w:szCs w:val="26"/>
          </w:rPr>
          <w:t xml:space="preserve">&lt;&lt; để </w:t>
        </w:r>
      </w:ins>
      <w:r w:rsidRPr="00D419C5">
        <w:rPr>
          <w:rFonts w:ascii="Times New Roman" w:hAnsi="Times New Roman"/>
          <w:sz w:val="26"/>
          <w:szCs w:val="26"/>
        </w:rPr>
        <w:t xml:space="preserve">xuất lên màn hình tọa độ </w:t>
      </w:r>
      <w:del w:id="15" w:author="Windows User" w:date="2014-10-14T21:14:00Z">
        <w:r w:rsidRPr="00D419C5" w:rsidDel="00B63D47">
          <w:rPr>
            <w:rFonts w:ascii="Times New Roman" w:hAnsi="Times New Roman"/>
            <w:sz w:val="26"/>
            <w:szCs w:val="26"/>
          </w:rPr>
          <w:delText xml:space="preserve">1 </w:delText>
        </w:r>
      </w:del>
      <w:ins w:id="16" w:author="Windows User" w:date="2014-10-14T21:14:00Z">
        <w:r w:rsidRPr="00D419C5">
          <w:rPr>
            <w:rFonts w:ascii="Times New Roman" w:hAnsi="Times New Roman"/>
            <w:sz w:val="26"/>
            <w:szCs w:val="26"/>
          </w:rPr>
          <w:t>của một</w:t>
        </w:r>
      </w:ins>
      <w:r w:rsidRPr="00D419C5">
        <w:rPr>
          <w:rFonts w:ascii="Times New Roman" w:hAnsi="Times New Roman"/>
          <w:sz w:val="26"/>
          <w:szCs w:val="26"/>
        </w:rPr>
        <w:t xml:space="preserve">điểm </w:t>
      </w:r>
      <w:ins w:id="17" w:author="Windows User" w:date="2014-10-14T21:14:00Z">
        <w:r w:rsidRPr="00D419C5">
          <w:rPr>
            <w:rFonts w:ascii="Times New Roman" w:hAnsi="Times New Roman"/>
            <w:sz w:val="26"/>
            <w:szCs w:val="26"/>
          </w:rPr>
          <w:t>theo dạng (hoành độ, tung độ)</w:t>
        </w:r>
      </w:ins>
    </w:p>
    <w:p w:rsidR="002E2B14" w:rsidRPr="00D419C5" w:rsidRDefault="002E2B14" w:rsidP="002E2B14">
      <w:pPr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 w:rsidRPr="00D419C5">
        <w:rPr>
          <w:rFonts w:ascii="Times New Roman" w:hAnsi="Times New Roman"/>
          <w:sz w:val="26"/>
          <w:szCs w:val="26"/>
        </w:rPr>
        <w:t xml:space="preserve">Hàm bạn </w:t>
      </w:r>
      <w:ins w:id="18" w:author="Windows User" w:date="2014-10-14T21:14:00Z">
        <w:r w:rsidRPr="00D419C5">
          <w:rPr>
            <w:rFonts w:ascii="Times New Roman" w:hAnsi="Times New Roman"/>
            <w:sz w:val="26"/>
            <w:szCs w:val="26"/>
          </w:rPr>
          <w:t xml:space="preserve">để </w:t>
        </w:r>
      </w:ins>
      <w:r w:rsidRPr="00D419C5">
        <w:rPr>
          <w:rFonts w:ascii="Times New Roman" w:hAnsi="Times New Roman"/>
          <w:sz w:val="26"/>
          <w:szCs w:val="26"/>
        </w:rPr>
        <w:t xml:space="preserve">tính khoảng cách từ </w:t>
      </w:r>
      <w:del w:id="19" w:author="Windows User" w:date="2014-10-14T21:14:00Z">
        <w:r w:rsidRPr="00D419C5" w:rsidDel="00B63D47">
          <w:rPr>
            <w:rFonts w:ascii="Times New Roman" w:hAnsi="Times New Roman"/>
            <w:sz w:val="26"/>
            <w:szCs w:val="26"/>
          </w:rPr>
          <w:delText xml:space="preserve">1 </w:delText>
        </w:r>
      </w:del>
      <w:ins w:id="20" w:author="Windows User" w:date="2014-10-14T21:14:00Z">
        <w:r w:rsidRPr="00D419C5">
          <w:rPr>
            <w:rFonts w:ascii="Times New Roman" w:hAnsi="Times New Roman"/>
            <w:sz w:val="26"/>
            <w:szCs w:val="26"/>
          </w:rPr>
          <w:t>một</w:t>
        </w:r>
      </w:ins>
      <w:r w:rsidR="00945A6F">
        <w:rPr>
          <w:rFonts w:ascii="Times New Roman" w:hAnsi="Times New Roman"/>
          <w:sz w:val="26"/>
          <w:szCs w:val="26"/>
        </w:rPr>
        <w:t xml:space="preserve"> </w:t>
      </w:r>
      <w:r w:rsidRPr="00D419C5">
        <w:rPr>
          <w:rFonts w:ascii="Times New Roman" w:hAnsi="Times New Roman"/>
          <w:sz w:val="26"/>
          <w:szCs w:val="26"/>
        </w:rPr>
        <w:t>điểm đến gốc tọa độ</w:t>
      </w:r>
    </w:p>
    <w:p w:rsidR="002E2B14" w:rsidRPr="00D419C5" w:rsidRDefault="002E2B14" w:rsidP="002E2B14">
      <w:pPr>
        <w:rPr>
          <w:rFonts w:ascii="Times New Roman" w:hAnsi="Times New Roman"/>
          <w:sz w:val="26"/>
          <w:szCs w:val="26"/>
        </w:rPr>
      </w:pPr>
      <w:r w:rsidRPr="00D419C5">
        <w:rPr>
          <w:rFonts w:ascii="Times New Roman" w:hAnsi="Times New Roman"/>
          <w:sz w:val="26"/>
          <w:szCs w:val="26"/>
        </w:rPr>
        <w:t>Viết chương trình nhập tọa độ cho n điểm</w:t>
      </w:r>
    </w:p>
    <w:p w:rsidR="002E2B14" w:rsidRPr="00D419C5" w:rsidRDefault="002E2B14" w:rsidP="002E2B14">
      <w:pPr>
        <w:rPr>
          <w:rFonts w:ascii="Times New Roman" w:hAnsi="Times New Roman"/>
          <w:sz w:val="26"/>
          <w:szCs w:val="26"/>
        </w:rPr>
      </w:pPr>
      <w:proofErr w:type="gramStart"/>
      <w:r w:rsidRPr="00D419C5">
        <w:rPr>
          <w:rFonts w:ascii="Times New Roman" w:hAnsi="Times New Roman"/>
          <w:sz w:val="26"/>
          <w:szCs w:val="26"/>
        </w:rPr>
        <w:t>Tìm tất cả các điểm xa gốc tọa độ nhất</w:t>
      </w:r>
      <w:ins w:id="21" w:author="Windows User" w:date="2014-10-14T21:21:00Z">
        <w:r w:rsidRPr="00D419C5">
          <w:rPr>
            <w:rFonts w:ascii="Times New Roman" w:hAnsi="Times New Roman"/>
            <w:sz w:val="26"/>
            <w:szCs w:val="26"/>
          </w:rPr>
          <w:t>.</w:t>
        </w:r>
      </w:ins>
      <w:proofErr w:type="gramEnd"/>
    </w:p>
    <w:p w:rsidR="002E2B14" w:rsidRPr="00D419C5" w:rsidRDefault="002E2B14" w:rsidP="002E2B14">
      <w:pPr>
        <w:rPr>
          <w:ins w:id="22" w:author="Windows User" w:date="2014-10-14T21:16:00Z"/>
          <w:rFonts w:ascii="Times New Roman" w:hAnsi="Times New Roman"/>
          <w:b/>
          <w:sz w:val="26"/>
          <w:szCs w:val="26"/>
        </w:rPr>
      </w:pPr>
    </w:p>
    <w:p w:rsidR="002E2B14" w:rsidRPr="00D419C5" w:rsidRDefault="002452C2" w:rsidP="002E2B14">
      <w:pPr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Câu 2:</w:t>
      </w:r>
    </w:p>
    <w:p w:rsidR="002E2B14" w:rsidRPr="0010770D" w:rsidRDefault="002E2B14" w:rsidP="0010770D">
      <w:pPr>
        <w:pStyle w:val="ListParagraph"/>
        <w:numPr>
          <w:ilvl w:val="0"/>
          <w:numId w:val="13"/>
        </w:numPr>
        <w:rPr>
          <w:rFonts w:ascii="Times New Roman" w:hAnsi="Times New Roman"/>
          <w:sz w:val="26"/>
          <w:szCs w:val="26"/>
        </w:rPr>
      </w:pPr>
      <w:r w:rsidRPr="0010770D">
        <w:rPr>
          <w:rFonts w:ascii="Times New Roman" w:hAnsi="Times New Roman"/>
          <w:sz w:val="26"/>
          <w:szCs w:val="26"/>
        </w:rPr>
        <w:t>Xây d</w:t>
      </w:r>
      <w:r w:rsidRPr="0010770D">
        <w:rPr>
          <w:rFonts w:ascii="Times New Roman" w:hAnsi="Times New Roman" w:cs="Arial"/>
          <w:sz w:val="26"/>
          <w:szCs w:val="26"/>
        </w:rPr>
        <w:t>ự</w:t>
      </w:r>
      <w:r w:rsidRPr="0010770D">
        <w:rPr>
          <w:rFonts w:ascii="Times New Roman" w:hAnsi="Times New Roman"/>
          <w:sz w:val="26"/>
          <w:szCs w:val="26"/>
        </w:rPr>
        <w:t>ng l</w:t>
      </w:r>
      <w:r w:rsidRPr="0010770D">
        <w:rPr>
          <w:rFonts w:ascii="Times New Roman" w:hAnsi="Times New Roman" w:cs="Arial"/>
          <w:sz w:val="26"/>
          <w:szCs w:val="26"/>
        </w:rPr>
        <w:t>ớ</w:t>
      </w:r>
      <w:r w:rsidRPr="0010770D">
        <w:rPr>
          <w:rFonts w:ascii="Times New Roman" w:hAnsi="Times New Roman"/>
          <w:sz w:val="26"/>
          <w:szCs w:val="26"/>
        </w:rPr>
        <w:t xml:space="preserve">p </w:t>
      </w:r>
      <w:ins w:id="23" w:author="Windows User" w:date="2014-10-14T21:17:00Z">
        <w:r w:rsidRPr="0010770D">
          <w:rPr>
            <w:rFonts w:ascii="Times New Roman" w:hAnsi="Times New Roman"/>
            <w:sz w:val="26"/>
            <w:szCs w:val="26"/>
          </w:rPr>
          <w:t>Monhoc (</w:t>
        </w:r>
      </w:ins>
      <w:r w:rsidRPr="0010770D">
        <w:rPr>
          <w:rFonts w:ascii="Times New Roman" w:hAnsi="Times New Roman"/>
          <w:sz w:val="26"/>
          <w:szCs w:val="26"/>
        </w:rPr>
        <w:t>Môn Học</w:t>
      </w:r>
      <w:ins w:id="24" w:author="Windows User" w:date="2014-10-14T21:17:00Z">
        <w:r w:rsidRPr="0010770D">
          <w:rPr>
            <w:rFonts w:ascii="Times New Roman" w:hAnsi="Times New Roman"/>
            <w:sz w:val="26"/>
            <w:szCs w:val="26"/>
          </w:rPr>
          <w:t>), trong đó định nghĩa các</w:t>
        </w:r>
      </w:ins>
      <w:r w:rsidRPr="0010770D">
        <w:rPr>
          <w:rFonts w:ascii="Times New Roman" w:hAnsi="Times New Roman"/>
          <w:sz w:val="26"/>
          <w:szCs w:val="26"/>
        </w:rPr>
        <w:t xml:space="preserve"> thuộc tính gồm: mã môn, tên môn, số tín chỉ</w:t>
      </w:r>
      <w:ins w:id="25" w:author="Windows User" w:date="2014-10-14T21:18:00Z">
        <w:r w:rsidRPr="0010770D">
          <w:rPr>
            <w:rFonts w:ascii="Times New Roman" w:hAnsi="Times New Roman"/>
            <w:sz w:val="26"/>
            <w:szCs w:val="26"/>
          </w:rPr>
          <w:t xml:space="preserve"> và</w:t>
        </w:r>
      </w:ins>
      <w:r w:rsidRPr="0010770D">
        <w:rPr>
          <w:rFonts w:ascii="Times New Roman" w:hAnsi="Times New Roman"/>
          <w:sz w:val="26"/>
          <w:szCs w:val="26"/>
        </w:rPr>
        <w:t xml:space="preserve"> </w:t>
      </w:r>
      <w:del w:id="26" w:author="Windows User" w:date="2014-10-14T21:18:00Z">
        <w:r w:rsidRPr="0010770D" w:rsidDel="000D344E">
          <w:rPr>
            <w:rFonts w:ascii="Times New Roman" w:hAnsi="Times New Roman"/>
            <w:sz w:val="26"/>
            <w:szCs w:val="26"/>
          </w:rPr>
          <w:delText xml:space="preserve">.Các </w:delText>
        </w:r>
      </w:del>
      <w:ins w:id="27" w:author="Windows User" w:date="2014-10-14T21:18:00Z">
        <w:r w:rsidRPr="0010770D">
          <w:rPr>
            <w:rFonts w:ascii="Times New Roman" w:hAnsi="Times New Roman"/>
            <w:sz w:val="26"/>
            <w:szCs w:val="26"/>
          </w:rPr>
          <w:t xml:space="preserve">các </w:t>
        </w:r>
      </w:ins>
      <w:r w:rsidRPr="0010770D">
        <w:rPr>
          <w:rFonts w:ascii="Times New Roman" w:hAnsi="Times New Roman"/>
          <w:sz w:val="26"/>
          <w:szCs w:val="26"/>
        </w:rPr>
        <w:t xml:space="preserve">hàm tạo, </w:t>
      </w:r>
      <w:ins w:id="28" w:author="Windows User" w:date="2014-10-14T21:18:00Z">
        <w:r w:rsidRPr="0010770D">
          <w:rPr>
            <w:rFonts w:ascii="Times New Roman" w:hAnsi="Times New Roman"/>
            <w:sz w:val="26"/>
            <w:szCs w:val="26"/>
          </w:rPr>
          <w:t xml:space="preserve">hàm </w:t>
        </w:r>
      </w:ins>
      <w:r w:rsidRPr="0010770D">
        <w:rPr>
          <w:rFonts w:ascii="Times New Roman" w:hAnsi="Times New Roman"/>
          <w:sz w:val="26"/>
          <w:szCs w:val="26"/>
        </w:rPr>
        <w:t>nhập</w:t>
      </w:r>
      <w:del w:id="29" w:author="Windows User" w:date="2014-10-14T21:18:00Z">
        <w:r w:rsidRPr="0010770D" w:rsidDel="000D344E">
          <w:rPr>
            <w:rFonts w:ascii="Times New Roman" w:hAnsi="Times New Roman"/>
            <w:sz w:val="26"/>
            <w:szCs w:val="26"/>
          </w:rPr>
          <w:delText>,</w:delText>
        </w:r>
      </w:del>
      <w:ins w:id="30" w:author="Windows User" w:date="2014-10-14T21:18:00Z">
        <w:r w:rsidRPr="0010770D">
          <w:rPr>
            <w:rFonts w:ascii="Times New Roman" w:hAnsi="Times New Roman"/>
            <w:sz w:val="26"/>
            <w:szCs w:val="26"/>
          </w:rPr>
          <w:t>/</w:t>
        </w:r>
      </w:ins>
      <w:r w:rsidRPr="0010770D">
        <w:rPr>
          <w:rFonts w:ascii="Times New Roman" w:hAnsi="Times New Roman"/>
          <w:sz w:val="26"/>
          <w:szCs w:val="26"/>
        </w:rPr>
        <w:t xml:space="preserve">xuất và một số hàm khác </w:t>
      </w:r>
      <w:ins w:id="31" w:author="Windows User" w:date="2014-10-14T21:19:00Z">
        <w:r w:rsidRPr="0010770D">
          <w:rPr>
            <w:rFonts w:ascii="Times New Roman" w:hAnsi="Times New Roman"/>
            <w:sz w:val="26"/>
            <w:szCs w:val="26"/>
          </w:rPr>
          <w:t>(nếu cần</w:t>
        </w:r>
      </w:ins>
      <w:r w:rsidRPr="0010770D">
        <w:rPr>
          <w:rFonts w:ascii="Times New Roman" w:hAnsi="Times New Roman"/>
          <w:sz w:val="26"/>
          <w:szCs w:val="26"/>
        </w:rPr>
        <w:t>)</w:t>
      </w:r>
    </w:p>
    <w:p w:rsidR="002E2B14" w:rsidRPr="0010770D" w:rsidRDefault="002E2B14" w:rsidP="0010770D">
      <w:pPr>
        <w:pStyle w:val="ListParagraph"/>
        <w:numPr>
          <w:ilvl w:val="0"/>
          <w:numId w:val="13"/>
        </w:numPr>
        <w:rPr>
          <w:rFonts w:ascii="Times New Roman" w:hAnsi="Times New Roman"/>
          <w:i/>
          <w:sz w:val="26"/>
          <w:szCs w:val="26"/>
        </w:rPr>
      </w:pPr>
      <w:r w:rsidRPr="0010770D">
        <w:rPr>
          <w:rFonts w:ascii="Times New Roman" w:hAnsi="Times New Roman"/>
          <w:sz w:val="26"/>
          <w:szCs w:val="26"/>
        </w:rPr>
        <w:t>Xây d</w:t>
      </w:r>
      <w:r w:rsidRPr="0010770D">
        <w:rPr>
          <w:rFonts w:ascii="Times New Roman" w:hAnsi="Times New Roman" w:cs="Arial"/>
          <w:sz w:val="26"/>
          <w:szCs w:val="26"/>
        </w:rPr>
        <w:t>ự</w:t>
      </w:r>
      <w:r w:rsidRPr="0010770D">
        <w:rPr>
          <w:rFonts w:ascii="Times New Roman" w:hAnsi="Times New Roman"/>
          <w:sz w:val="26"/>
          <w:szCs w:val="26"/>
        </w:rPr>
        <w:t>ng l</w:t>
      </w:r>
      <w:r w:rsidRPr="0010770D">
        <w:rPr>
          <w:rFonts w:ascii="Times New Roman" w:hAnsi="Times New Roman" w:cs="Arial"/>
          <w:sz w:val="26"/>
          <w:szCs w:val="26"/>
        </w:rPr>
        <w:t>ớ</w:t>
      </w:r>
      <w:r w:rsidRPr="0010770D">
        <w:rPr>
          <w:rFonts w:ascii="Times New Roman" w:hAnsi="Times New Roman"/>
          <w:sz w:val="26"/>
          <w:szCs w:val="26"/>
        </w:rPr>
        <w:t xml:space="preserve">p </w:t>
      </w:r>
      <w:ins w:id="32" w:author="Windows User" w:date="2014-10-14T21:19:00Z">
        <w:r w:rsidRPr="0010770D">
          <w:rPr>
            <w:rFonts w:ascii="Times New Roman" w:hAnsi="Times New Roman"/>
            <w:sz w:val="26"/>
            <w:szCs w:val="26"/>
          </w:rPr>
          <w:t>QLMH (</w:t>
        </w:r>
      </w:ins>
      <w:r w:rsidRPr="0010770D">
        <w:rPr>
          <w:rFonts w:ascii="Times New Roman" w:hAnsi="Times New Roman"/>
          <w:sz w:val="26"/>
          <w:szCs w:val="26"/>
        </w:rPr>
        <w:t>Q</w:t>
      </w:r>
      <w:ins w:id="33" w:author="Windows User" w:date="2014-10-14T21:19:00Z">
        <w:r w:rsidRPr="0010770D">
          <w:rPr>
            <w:rFonts w:ascii="Times New Roman" w:hAnsi="Times New Roman"/>
            <w:sz w:val="26"/>
            <w:szCs w:val="26"/>
          </w:rPr>
          <w:t xml:space="preserve">uản </w:t>
        </w:r>
      </w:ins>
      <w:r w:rsidRPr="0010770D">
        <w:rPr>
          <w:rFonts w:ascii="Times New Roman" w:hAnsi="Times New Roman"/>
          <w:sz w:val="26"/>
          <w:szCs w:val="26"/>
        </w:rPr>
        <w:t>L</w:t>
      </w:r>
      <w:ins w:id="34" w:author="Windows User" w:date="2014-10-14T21:19:00Z">
        <w:r w:rsidRPr="0010770D">
          <w:rPr>
            <w:rFonts w:ascii="Times New Roman" w:hAnsi="Times New Roman"/>
            <w:sz w:val="26"/>
            <w:szCs w:val="26"/>
          </w:rPr>
          <w:t xml:space="preserve">ý </w:t>
        </w:r>
      </w:ins>
      <w:r w:rsidRPr="0010770D">
        <w:rPr>
          <w:rFonts w:ascii="Times New Roman" w:hAnsi="Times New Roman"/>
          <w:sz w:val="26"/>
          <w:szCs w:val="26"/>
        </w:rPr>
        <w:t>Môn Học</w:t>
      </w:r>
      <w:ins w:id="35" w:author="Windows User" w:date="2014-10-14T21:20:00Z">
        <w:r w:rsidRPr="0010770D">
          <w:rPr>
            <w:rFonts w:ascii="Times New Roman" w:hAnsi="Times New Roman"/>
            <w:sz w:val="26"/>
            <w:szCs w:val="26"/>
          </w:rPr>
          <w:t>), trong đó định nghĩa các</w:t>
        </w:r>
      </w:ins>
      <w:r w:rsidRPr="0010770D">
        <w:rPr>
          <w:rFonts w:ascii="Times New Roman" w:hAnsi="Times New Roman"/>
          <w:sz w:val="26"/>
          <w:szCs w:val="26"/>
        </w:rPr>
        <w:t xml:space="preserve"> thuộc tính gồm: mã kỳ học, số môn học của kỳ học, </w:t>
      </w:r>
      <w:del w:id="36" w:author="Windows User" w:date="2014-10-14T21:20:00Z">
        <w:r w:rsidRPr="0010770D" w:rsidDel="000D344E">
          <w:rPr>
            <w:rFonts w:ascii="Times New Roman" w:hAnsi="Times New Roman"/>
            <w:sz w:val="26"/>
            <w:szCs w:val="26"/>
          </w:rPr>
          <w:delText xml:space="preserve">và </w:delText>
        </w:r>
      </w:del>
      <w:r w:rsidRPr="0010770D">
        <w:rPr>
          <w:rFonts w:ascii="Times New Roman" w:hAnsi="Times New Roman"/>
          <w:sz w:val="26"/>
          <w:szCs w:val="26"/>
        </w:rPr>
        <w:t>danh sách các môn học của kỳ</w:t>
      </w:r>
      <w:ins w:id="37" w:author="Windows User" w:date="2014-10-14T21:20:00Z">
        <w:r w:rsidRPr="0010770D">
          <w:rPr>
            <w:rFonts w:ascii="Times New Roman" w:hAnsi="Times New Roman"/>
            <w:sz w:val="26"/>
            <w:szCs w:val="26"/>
          </w:rPr>
          <w:t>và một số hàm (nếu cần)</w:t>
        </w:r>
      </w:ins>
    </w:p>
    <w:p w:rsidR="002C28A1" w:rsidRPr="002C28A1" w:rsidRDefault="002E2B14" w:rsidP="0010770D">
      <w:pPr>
        <w:pStyle w:val="ListParagraph"/>
        <w:numPr>
          <w:ilvl w:val="0"/>
          <w:numId w:val="13"/>
        </w:numPr>
        <w:rPr>
          <w:rFonts w:ascii="Times New Roman" w:hAnsi="Times New Roman"/>
          <w:i/>
          <w:sz w:val="26"/>
          <w:szCs w:val="26"/>
        </w:rPr>
      </w:pPr>
      <w:r w:rsidRPr="0010770D">
        <w:rPr>
          <w:rFonts w:ascii="Times New Roman" w:hAnsi="Times New Roman"/>
          <w:sz w:val="26"/>
          <w:szCs w:val="26"/>
        </w:rPr>
        <w:t>Vi</w:t>
      </w:r>
      <w:r w:rsidRPr="0010770D">
        <w:rPr>
          <w:rFonts w:ascii="Times New Roman" w:hAnsi="Times New Roman" w:cs="Arial"/>
          <w:sz w:val="26"/>
          <w:szCs w:val="26"/>
        </w:rPr>
        <w:t>ế</w:t>
      </w:r>
      <w:r w:rsidRPr="0010770D">
        <w:rPr>
          <w:rFonts w:ascii="Times New Roman" w:hAnsi="Times New Roman"/>
          <w:sz w:val="26"/>
          <w:szCs w:val="26"/>
        </w:rPr>
        <w:t>t ch</w:t>
      </w:r>
      <w:r w:rsidRPr="0010770D">
        <w:rPr>
          <w:rFonts w:ascii="Times New Roman" w:hAnsi="Times New Roman" w:cs="Arial"/>
          <w:sz w:val="26"/>
          <w:szCs w:val="26"/>
        </w:rPr>
        <w:t>ươ</w:t>
      </w:r>
      <w:r w:rsidRPr="0010770D">
        <w:rPr>
          <w:rFonts w:ascii="Times New Roman" w:hAnsi="Times New Roman"/>
          <w:sz w:val="26"/>
          <w:szCs w:val="26"/>
        </w:rPr>
        <w:t>ng tr</w:t>
      </w:r>
      <w:r w:rsidRPr="0010770D">
        <w:rPr>
          <w:rFonts w:ascii="Times New Roman" w:hAnsi="Times New Roman" w:cs=".VnTime"/>
          <w:sz w:val="26"/>
          <w:szCs w:val="26"/>
        </w:rPr>
        <w:t>ì</w:t>
      </w:r>
      <w:r w:rsidRPr="0010770D">
        <w:rPr>
          <w:rFonts w:ascii="Times New Roman" w:hAnsi="Times New Roman"/>
          <w:sz w:val="26"/>
          <w:szCs w:val="26"/>
        </w:rPr>
        <w:t>nh</w:t>
      </w:r>
      <w:r w:rsidR="002C28A1">
        <w:rPr>
          <w:rFonts w:ascii="Times New Roman" w:hAnsi="Times New Roman"/>
          <w:sz w:val="26"/>
          <w:szCs w:val="26"/>
        </w:rPr>
        <w:t>:</w:t>
      </w:r>
    </w:p>
    <w:p w:rsidR="002E2B14" w:rsidRPr="002C28A1" w:rsidRDefault="002C28A1" w:rsidP="002C28A1">
      <w:pPr>
        <w:pStyle w:val="ListParagraph"/>
        <w:numPr>
          <w:ilvl w:val="0"/>
          <w:numId w:val="14"/>
        </w:numPr>
        <w:rPr>
          <w:rFonts w:ascii="Times New Roman" w:hAnsi="Times New Roman"/>
          <w:i/>
          <w:sz w:val="26"/>
          <w:szCs w:val="26"/>
        </w:rPr>
      </w:pPr>
      <w:r w:rsidRPr="002C28A1">
        <w:rPr>
          <w:rFonts w:ascii="Times New Roman" w:hAnsi="Times New Roman"/>
          <w:sz w:val="26"/>
          <w:szCs w:val="26"/>
        </w:rPr>
        <w:t>N</w:t>
      </w:r>
      <w:r w:rsidR="002E2B14" w:rsidRPr="002C28A1">
        <w:rPr>
          <w:rFonts w:ascii="Times New Roman" w:hAnsi="Times New Roman"/>
          <w:sz w:val="26"/>
          <w:szCs w:val="26"/>
        </w:rPr>
        <w:t>h</w:t>
      </w:r>
      <w:r w:rsidR="002E2B14" w:rsidRPr="002C28A1">
        <w:rPr>
          <w:rFonts w:ascii="Times New Roman" w:hAnsi="Times New Roman" w:cs="Arial"/>
          <w:sz w:val="26"/>
          <w:szCs w:val="26"/>
        </w:rPr>
        <w:t>ậ</w:t>
      </w:r>
      <w:r w:rsidR="002E2B14" w:rsidRPr="002C28A1">
        <w:rPr>
          <w:rFonts w:ascii="Times New Roman" w:hAnsi="Times New Roman"/>
          <w:sz w:val="26"/>
          <w:szCs w:val="26"/>
        </w:rPr>
        <w:t>p th</w:t>
      </w:r>
      <w:r w:rsidR="002E2B14" w:rsidRPr="002C28A1">
        <w:rPr>
          <w:rFonts w:ascii="Times New Roman" w:hAnsi="Times New Roman" w:cs=".VnTime"/>
          <w:sz w:val="26"/>
          <w:szCs w:val="26"/>
        </w:rPr>
        <w:t>ô</w:t>
      </w:r>
      <w:r w:rsidR="002E2B14" w:rsidRPr="002C28A1">
        <w:rPr>
          <w:rFonts w:ascii="Times New Roman" w:hAnsi="Times New Roman"/>
          <w:sz w:val="26"/>
          <w:szCs w:val="26"/>
        </w:rPr>
        <w:t xml:space="preserve">ng tin cho n </w:t>
      </w:r>
      <w:r w:rsidR="002E2B14" w:rsidRPr="002C28A1">
        <w:rPr>
          <w:rFonts w:ascii="Times New Roman" w:hAnsi="Times New Roman" w:cs="Arial"/>
          <w:sz w:val="26"/>
          <w:szCs w:val="26"/>
        </w:rPr>
        <w:t>đố</w:t>
      </w:r>
      <w:r w:rsidR="002E2B14" w:rsidRPr="002C28A1">
        <w:rPr>
          <w:rFonts w:ascii="Times New Roman" w:hAnsi="Times New Roman"/>
          <w:sz w:val="26"/>
          <w:szCs w:val="26"/>
        </w:rPr>
        <w:t>i t</w:t>
      </w:r>
      <w:r w:rsidR="002E2B14" w:rsidRPr="002C28A1">
        <w:rPr>
          <w:rFonts w:ascii="Times New Roman" w:hAnsi="Times New Roman" w:cs="Arial"/>
          <w:sz w:val="26"/>
          <w:szCs w:val="26"/>
        </w:rPr>
        <w:t>ượ</w:t>
      </w:r>
      <w:r w:rsidR="002E2B14" w:rsidRPr="002C28A1">
        <w:rPr>
          <w:rFonts w:ascii="Times New Roman" w:hAnsi="Times New Roman"/>
          <w:sz w:val="26"/>
          <w:szCs w:val="26"/>
        </w:rPr>
        <w:t>ng c</w:t>
      </w:r>
      <w:r w:rsidR="002E2B14" w:rsidRPr="002C28A1">
        <w:rPr>
          <w:rFonts w:ascii="Times New Roman" w:hAnsi="Times New Roman" w:cs="Arial"/>
          <w:sz w:val="26"/>
          <w:szCs w:val="26"/>
        </w:rPr>
        <w:t>ủ</w:t>
      </w:r>
      <w:r w:rsidR="002E2B14" w:rsidRPr="002C28A1">
        <w:rPr>
          <w:rFonts w:ascii="Times New Roman" w:hAnsi="Times New Roman"/>
          <w:sz w:val="26"/>
          <w:szCs w:val="26"/>
        </w:rPr>
        <w:t>a l</w:t>
      </w:r>
      <w:r w:rsidR="002E2B14" w:rsidRPr="002C28A1">
        <w:rPr>
          <w:rFonts w:ascii="Times New Roman" w:hAnsi="Times New Roman" w:cs="Arial"/>
          <w:sz w:val="26"/>
          <w:szCs w:val="26"/>
        </w:rPr>
        <w:t>ớ</w:t>
      </w:r>
      <w:r w:rsidR="002E2B14" w:rsidRPr="002C28A1">
        <w:rPr>
          <w:rFonts w:ascii="Times New Roman" w:hAnsi="Times New Roman"/>
          <w:sz w:val="26"/>
          <w:szCs w:val="26"/>
        </w:rPr>
        <w:t xml:space="preserve">p </w:t>
      </w:r>
      <w:del w:id="38" w:author="Windows User" w:date="2014-10-14T21:21:00Z">
        <w:r w:rsidR="002E2B14" w:rsidRPr="002C28A1" w:rsidDel="000D344E">
          <w:rPr>
            <w:rFonts w:ascii="Times New Roman" w:hAnsi="Times New Roman"/>
            <w:sz w:val="26"/>
            <w:szCs w:val="26"/>
          </w:rPr>
          <w:delText>QLMôn học</w:delText>
        </w:r>
      </w:del>
      <w:ins w:id="39" w:author="Windows User" w:date="2014-10-14T21:21:00Z">
        <w:r w:rsidR="002E2B14" w:rsidRPr="002C28A1">
          <w:rPr>
            <w:rFonts w:ascii="Times New Roman" w:hAnsi="Times New Roman"/>
            <w:sz w:val="26"/>
            <w:szCs w:val="26"/>
          </w:rPr>
          <w:t>QLMH</w:t>
        </w:r>
      </w:ins>
    </w:p>
    <w:p w:rsidR="002E2B14" w:rsidRPr="002C28A1" w:rsidRDefault="002E2B14" w:rsidP="002C28A1">
      <w:pPr>
        <w:pStyle w:val="ListParagraph"/>
        <w:numPr>
          <w:ilvl w:val="0"/>
          <w:numId w:val="14"/>
        </w:numPr>
        <w:rPr>
          <w:rFonts w:ascii="Times New Roman" w:hAnsi="Times New Roman"/>
          <w:sz w:val="26"/>
          <w:szCs w:val="26"/>
        </w:rPr>
      </w:pPr>
      <w:r w:rsidRPr="002C28A1">
        <w:rPr>
          <w:rFonts w:ascii="Times New Roman" w:hAnsi="Times New Roman"/>
          <w:sz w:val="26"/>
          <w:szCs w:val="26"/>
        </w:rPr>
        <w:t xml:space="preserve">Tính tổng số tín chỉ của từng kỳ </w:t>
      </w:r>
    </w:p>
    <w:p w:rsidR="002E2B14" w:rsidRPr="002C28A1" w:rsidRDefault="002E2B14" w:rsidP="002C28A1">
      <w:pPr>
        <w:pStyle w:val="ListParagraph"/>
        <w:numPr>
          <w:ilvl w:val="0"/>
          <w:numId w:val="14"/>
        </w:numPr>
        <w:rPr>
          <w:rFonts w:ascii="Times New Roman" w:hAnsi="Times New Roman"/>
          <w:sz w:val="26"/>
          <w:szCs w:val="26"/>
        </w:rPr>
      </w:pPr>
      <w:r w:rsidRPr="002C28A1">
        <w:rPr>
          <w:rFonts w:ascii="Times New Roman" w:hAnsi="Times New Roman"/>
          <w:sz w:val="26"/>
          <w:szCs w:val="26"/>
        </w:rPr>
        <w:t>Cho biết kỳ nào sinh viên học nhiều tín chỉ nhất</w:t>
      </w:r>
    </w:p>
    <w:p w:rsidR="002E2B14" w:rsidRPr="00D419C5" w:rsidRDefault="002E2B14" w:rsidP="002E2B14">
      <w:pPr>
        <w:rPr>
          <w:rFonts w:ascii="Times New Roman" w:hAnsi="Times New Roman"/>
          <w:sz w:val="26"/>
          <w:szCs w:val="26"/>
        </w:rPr>
      </w:pPr>
      <w:r w:rsidRPr="00D419C5">
        <w:rPr>
          <w:rFonts w:ascii="Times New Roman" w:hAnsi="Times New Roman"/>
          <w:sz w:val="26"/>
          <w:szCs w:val="26"/>
        </w:rPr>
        <w:t>Dưới đây là ví dụ về danh sách</w:t>
      </w:r>
      <w:ins w:id="40" w:author="Windows User" w:date="2014-10-14T21:23:00Z">
        <w:r w:rsidRPr="00D419C5">
          <w:rPr>
            <w:rFonts w:ascii="Times New Roman" w:hAnsi="Times New Roman"/>
            <w:sz w:val="26"/>
            <w:szCs w:val="26"/>
          </w:rPr>
          <w:t>:</w:t>
        </w:r>
      </w:ins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93"/>
        <w:gridCol w:w="1090"/>
        <w:gridCol w:w="1797"/>
        <w:gridCol w:w="1458"/>
        <w:gridCol w:w="2066"/>
        <w:gridCol w:w="1083"/>
      </w:tblGrid>
      <w:tr w:rsidR="002E2B14" w:rsidRPr="00D419C5" w:rsidTr="0010770D">
        <w:trPr>
          <w:jc w:val="center"/>
        </w:trPr>
        <w:tc>
          <w:tcPr>
            <w:tcW w:w="1093" w:type="dxa"/>
            <w:vAlign w:val="center"/>
          </w:tcPr>
          <w:p w:rsidR="002E2B14" w:rsidRPr="00D419C5" w:rsidRDefault="002E2B14" w:rsidP="0010770D">
            <w:pPr>
              <w:jc w:val="center"/>
              <w:rPr>
                <w:b/>
                <w:sz w:val="26"/>
                <w:szCs w:val="26"/>
              </w:rPr>
            </w:pPr>
            <w:r w:rsidRPr="00D419C5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090" w:type="dxa"/>
            <w:vAlign w:val="center"/>
          </w:tcPr>
          <w:p w:rsidR="002E2B14" w:rsidRPr="00D419C5" w:rsidRDefault="002E2B14" w:rsidP="0010770D">
            <w:pPr>
              <w:jc w:val="center"/>
              <w:rPr>
                <w:b/>
                <w:sz w:val="26"/>
                <w:szCs w:val="26"/>
              </w:rPr>
            </w:pPr>
            <w:r w:rsidRPr="00D419C5">
              <w:rPr>
                <w:b/>
                <w:sz w:val="26"/>
                <w:szCs w:val="26"/>
              </w:rPr>
              <w:t>Mã kỳ</w:t>
            </w:r>
          </w:p>
        </w:tc>
        <w:tc>
          <w:tcPr>
            <w:tcW w:w="1797" w:type="dxa"/>
            <w:vAlign w:val="center"/>
          </w:tcPr>
          <w:p w:rsidR="002E2B14" w:rsidRPr="00D419C5" w:rsidRDefault="002E2B14" w:rsidP="0010770D">
            <w:pPr>
              <w:jc w:val="center"/>
              <w:rPr>
                <w:b/>
                <w:sz w:val="26"/>
                <w:szCs w:val="26"/>
              </w:rPr>
            </w:pPr>
            <w:r w:rsidRPr="00D419C5">
              <w:rPr>
                <w:b/>
                <w:sz w:val="26"/>
                <w:szCs w:val="26"/>
              </w:rPr>
              <w:t>Số môn trong kỳ</w:t>
            </w:r>
          </w:p>
        </w:tc>
        <w:tc>
          <w:tcPr>
            <w:tcW w:w="1320" w:type="dxa"/>
            <w:vAlign w:val="center"/>
          </w:tcPr>
          <w:p w:rsidR="002E2B14" w:rsidRPr="00D419C5" w:rsidRDefault="002E2B14" w:rsidP="0010770D">
            <w:pPr>
              <w:jc w:val="center"/>
              <w:rPr>
                <w:b/>
                <w:sz w:val="26"/>
                <w:szCs w:val="26"/>
              </w:rPr>
            </w:pPr>
            <w:del w:id="41" w:author="Windows User" w:date="2014-10-14T21:22:00Z">
              <w:r w:rsidRPr="00D419C5" w:rsidDel="000D344E">
                <w:rPr>
                  <w:b/>
                  <w:sz w:val="26"/>
                  <w:szCs w:val="26"/>
                </w:rPr>
                <w:delText>Mamon</w:delText>
              </w:r>
            </w:del>
            <w:ins w:id="42" w:author="Windows User" w:date="2014-10-14T21:22:00Z">
              <w:r w:rsidRPr="00D419C5">
                <w:rPr>
                  <w:b/>
                  <w:sz w:val="26"/>
                  <w:szCs w:val="26"/>
                </w:rPr>
                <w:t>Mã môn</w:t>
              </w:r>
            </w:ins>
          </w:p>
        </w:tc>
        <w:tc>
          <w:tcPr>
            <w:tcW w:w="1439" w:type="dxa"/>
            <w:vAlign w:val="center"/>
          </w:tcPr>
          <w:p w:rsidR="002E2B14" w:rsidRPr="00D419C5" w:rsidRDefault="002E2B14" w:rsidP="0010770D">
            <w:pPr>
              <w:jc w:val="center"/>
              <w:rPr>
                <w:b/>
                <w:sz w:val="26"/>
                <w:szCs w:val="26"/>
              </w:rPr>
            </w:pPr>
            <w:del w:id="43" w:author="Windows User" w:date="2014-10-14T21:23:00Z">
              <w:r w:rsidRPr="00D419C5" w:rsidDel="000D344E">
                <w:rPr>
                  <w:b/>
                  <w:sz w:val="26"/>
                  <w:szCs w:val="26"/>
                </w:rPr>
                <w:delText>Tenmon</w:delText>
              </w:r>
            </w:del>
            <w:ins w:id="44" w:author="Windows User" w:date="2014-10-14T21:23:00Z">
              <w:r w:rsidRPr="00D419C5">
                <w:rPr>
                  <w:b/>
                  <w:sz w:val="26"/>
                  <w:szCs w:val="26"/>
                </w:rPr>
                <w:t>Tênmôn</w:t>
              </w:r>
            </w:ins>
          </w:p>
        </w:tc>
        <w:tc>
          <w:tcPr>
            <w:tcW w:w="799" w:type="dxa"/>
            <w:vAlign w:val="center"/>
          </w:tcPr>
          <w:p w:rsidR="002E2B14" w:rsidRPr="00D419C5" w:rsidRDefault="002E2B14" w:rsidP="0010770D">
            <w:pPr>
              <w:jc w:val="center"/>
              <w:rPr>
                <w:b/>
                <w:sz w:val="26"/>
                <w:szCs w:val="26"/>
              </w:rPr>
            </w:pPr>
            <w:del w:id="45" w:author="Windows User" w:date="2014-10-14T21:23:00Z">
              <w:r w:rsidRPr="00D419C5" w:rsidDel="000D344E">
                <w:rPr>
                  <w:b/>
                  <w:sz w:val="26"/>
                  <w:szCs w:val="26"/>
                </w:rPr>
                <w:delText>soTC</w:delText>
              </w:r>
            </w:del>
            <w:ins w:id="46" w:author="Windows User" w:date="2014-10-14T21:23:00Z">
              <w:r w:rsidRPr="00D419C5">
                <w:rPr>
                  <w:b/>
                  <w:sz w:val="26"/>
                  <w:szCs w:val="26"/>
                </w:rPr>
                <w:t>Số TC</w:t>
              </w:r>
            </w:ins>
          </w:p>
        </w:tc>
      </w:tr>
      <w:tr w:rsidR="002E2B14" w:rsidRPr="00D419C5" w:rsidTr="0010770D">
        <w:trPr>
          <w:jc w:val="center"/>
        </w:trPr>
        <w:tc>
          <w:tcPr>
            <w:tcW w:w="1093" w:type="dxa"/>
            <w:vMerge w:val="restart"/>
            <w:vAlign w:val="center"/>
          </w:tcPr>
          <w:p w:rsidR="002E2B14" w:rsidRPr="00D419C5" w:rsidRDefault="002E2B14" w:rsidP="0010770D">
            <w:pPr>
              <w:jc w:val="center"/>
              <w:rPr>
                <w:sz w:val="26"/>
                <w:szCs w:val="26"/>
              </w:rPr>
            </w:pPr>
            <w:r w:rsidRPr="00D419C5">
              <w:rPr>
                <w:sz w:val="26"/>
                <w:szCs w:val="26"/>
              </w:rPr>
              <w:t>1</w:t>
            </w:r>
          </w:p>
        </w:tc>
        <w:tc>
          <w:tcPr>
            <w:tcW w:w="1090" w:type="dxa"/>
            <w:vMerge w:val="restart"/>
            <w:vAlign w:val="center"/>
          </w:tcPr>
          <w:p w:rsidR="002E2B14" w:rsidRPr="00D419C5" w:rsidRDefault="002E2B14" w:rsidP="0010770D">
            <w:pPr>
              <w:jc w:val="center"/>
              <w:rPr>
                <w:sz w:val="26"/>
                <w:szCs w:val="26"/>
              </w:rPr>
            </w:pPr>
            <w:r w:rsidRPr="00D419C5">
              <w:rPr>
                <w:sz w:val="26"/>
                <w:szCs w:val="26"/>
              </w:rPr>
              <w:t>K1</w:t>
            </w:r>
          </w:p>
        </w:tc>
        <w:tc>
          <w:tcPr>
            <w:tcW w:w="1797" w:type="dxa"/>
            <w:vMerge w:val="restart"/>
            <w:vAlign w:val="center"/>
          </w:tcPr>
          <w:p w:rsidR="002E2B14" w:rsidRPr="00D419C5" w:rsidRDefault="002E2B14" w:rsidP="0010770D">
            <w:pPr>
              <w:jc w:val="center"/>
              <w:rPr>
                <w:sz w:val="26"/>
                <w:szCs w:val="26"/>
              </w:rPr>
            </w:pPr>
            <w:r w:rsidRPr="00D419C5">
              <w:rPr>
                <w:sz w:val="26"/>
                <w:szCs w:val="26"/>
              </w:rPr>
              <w:t>2</w:t>
            </w:r>
          </w:p>
        </w:tc>
        <w:tc>
          <w:tcPr>
            <w:tcW w:w="1320" w:type="dxa"/>
            <w:vAlign w:val="center"/>
          </w:tcPr>
          <w:p w:rsidR="002E2B14" w:rsidRPr="00D419C5" w:rsidRDefault="002E2B14" w:rsidP="0010770D">
            <w:pPr>
              <w:jc w:val="center"/>
              <w:rPr>
                <w:sz w:val="26"/>
                <w:szCs w:val="26"/>
              </w:rPr>
            </w:pPr>
            <w:r w:rsidRPr="00D419C5">
              <w:rPr>
                <w:sz w:val="26"/>
                <w:szCs w:val="26"/>
              </w:rPr>
              <w:t>CPM01</w:t>
            </w:r>
          </w:p>
        </w:tc>
        <w:tc>
          <w:tcPr>
            <w:tcW w:w="1439" w:type="dxa"/>
            <w:vAlign w:val="center"/>
          </w:tcPr>
          <w:p w:rsidR="002E2B14" w:rsidRPr="00D419C5" w:rsidRDefault="002E2B14" w:rsidP="0010770D">
            <w:pPr>
              <w:jc w:val="center"/>
              <w:rPr>
                <w:sz w:val="26"/>
                <w:szCs w:val="26"/>
              </w:rPr>
            </w:pPr>
            <w:r w:rsidRPr="00D419C5">
              <w:rPr>
                <w:sz w:val="26"/>
                <w:szCs w:val="26"/>
              </w:rPr>
              <w:t>LTHDT</w:t>
            </w:r>
          </w:p>
        </w:tc>
        <w:tc>
          <w:tcPr>
            <w:tcW w:w="799" w:type="dxa"/>
            <w:vAlign w:val="center"/>
          </w:tcPr>
          <w:p w:rsidR="002E2B14" w:rsidRPr="00D419C5" w:rsidRDefault="002E2B14" w:rsidP="0010770D">
            <w:pPr>
              <w:jc w:val="center"/>
              <w:rPr>
                <w:sz w:val="26"/>
                <w:szCs w:val="26"/>
              </w:rPr>
            </w:pPr>
            <w:r w:rsidRPr="00D419C5">
              <w:rPr>
                <w:sz w:val="26"/>
                <w:szCs w:val="26"/>
              </w:rPr>
              <w:t>3</w:t>
            </w:r>
          </w:p>
        </w:tc>
      </w:tr>
      <w:tr w:rsidR="002E2B14" w:rsidRPr="00D419C5" w:rsidTr="0010770D">
        <w:trPr>
          <w:jc w:val="center"/>
        </w:trPr>
        <w:tc>
          <w:tcPr>
            <w:tcW w:w="1093" w:type="dxa"/>
            <w:vMerge/>
            <w:vAlign w:val="center"/>
          </w:tcPr>
          <w:p w:rsidR="002E2B14" w:rsidRPr="00D419C5" w:rsidRDefault="002E2B14" w:rsidP="0010770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90" w:type="dxa"/>
            <w:vMerge/>
            <w:vAlign w:val="center"/>
          </w:tcPr>
          <w:p w:rsidR="002E2B14" w:rsidRPr="00D419C5" w:rsidRDefault="002E2B14" w:rsidP="0010770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797" w:type="dxa"/>
            <w:vMerge/>
            <w:vAlign w:val="center"/>
          </w:tcPr>
          <w:p w:rsidR="002E2B14" w:rsidRPr="00D419C5" w:rsidRDefault="002E2B14" w:rsidP="0010770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320" w:type="dxa"/>
            <w:vAlign w:val="center"/>
          </w:tcPr>
          <w:p w:rsidR="002E2B14" w:rsidRPr="00D419C5" w:rsidRDefault="002E2B14" w:rsidP="0010770D">
            <w:pPr>
              <w:jc w:val="center"/>
              <w:rPr>
                <w:sz w:val="26"/>
                <w:szCs w:val="26"/>
              </w:rPr>
            </w:pPr>
            <w:r w:rsidRPr="00D419C5">
              <w:rPr>
                <w:sz w:val="26"/>
                <w:szCs w:val="26"/>
              </w:rPr>
              <w:t>CPM02</w:t>
            </w:r>
          </w:p>
        </w:tc>
        <w:tc>
          <w:tcPr>
            <w:tcW w:w="1439" w:type="dxa"/>
            <w:vAlign w:val="center"/>
          </w:tcPr>
          <w:p w:rsidR="002E2B14" w:rsidRPr="00D419C5" w:rsidRDefault="002E2B14" w:rsidP="0010770D">
            <w:pPr>
              <w:jc w:val="center"/>
              <w:rPr>
                <w:sz w:val="26"/>
                <w:szCs w:val="26"/>
              </w:rPr>
            </w:pPr>
            <w:r w:rsidRPr="00D419C5">
              <w:rPr>
                <w:sz w:val="26"/>
                <w:szCs w:val="26"/>
              </w:rPr>
              <w:t>TinDC</w:t>
            </w:r>
          </w:p>
        </w:tc>
        <w:tc>
          <w:tcPr>
            <w:tcW w:w="799" w:type="dxa"/>
            <w:vAlign w:val="center"/>
          </w:tcPr>
          <w:p w:rsidR="002E2B14" w:rsidRPr="00D419C5" w:rsidRDefault="002E2B14" w:rsidP="0010770D">
            <w:pPr>
              <w:jc w:val="center"/>
              <w:rPr>
                <w:sz w:val="26"/>
                <w:szCs w:val="26"/>
              </w:rPr>
            </w:pPr>
            <w:r w:rsidRPr="00D419C5">
              <w:rPr>
                <w:sz w:val="26"/>
                <w:szCs w:val="26"/>
              </w:rPr>
              <w:t>2</w:t>
            </w:r>
          </w:p>
        </w:tc>
      </w:tr>
      <w:tr w:rsidR="002E2B14" w:rsidRPr="00D419C5" w:rsidTr="0010770D">
        <w:trPr>
          <w:jc w:val="center"/>
        </w:trPr>
        <w:tc>
          <w:tcPr>
            <w:tcW w:w="1093" w:type="dxa"/>
            <w:vMerge w:val="restart"/>
            <w:vAlign w:val="center"/>
          </w:tcPr>
          <w:p w:rsidR="002E2B14" w:rsidRPr="00D419C5" w:rsidRDefault="002E2B14" w:rsidP="0010770D">
            <w:pPr>
              <w:jc w:val="center"/>
              <w:rPr>
                <w:sz w:val="26"/>
                <w:szCs w:val="26"/>
              </w:rPr>
            </w:pPr>
            <w:r w:rsidRPr="00D419C5">
              <w:rPr>
                <w:sz w:val="26"/>
                <w:szCs w:val="26"/>
              </w:rPr>
              <w:t>2</w:t>
            </w:r>
          </w:p>
        </w:tc>
        <w:tc>
          <w:tcPr>
            <w:tcW w:w="1090" w:type="dxa"/>
            <w:vMerge w:val="restart"/>
            <w:vAlign w:val="center"/>
          </w:tcPr>
          <w:p w:rsidR="002E2B14" w:rsidRPr="00D419C5" w:rsidRDefault="002E2B14" w:rsidP="0010770D">
            <w:pPr>
              <w:jc w:val="center"/>
              <w:rPr>
                <w:sz w:val="26"/>
                <w:szCs w:val="26"/>
              </w:rPr>
            </w:pPr>
            <w:r w:rsidRPr="00D419C5">
              <w:rPr>
                <w:sz w:val="26"/>
                <w:szCs w:val="26"/>
              </w:rPr>
              <w:t>K2</w:t>
            </w:r>
          </w:p>
        </w:tc>
        <w:tc>
          <w:tcPr>
            <w:tcW w:w="1797" w:type="dxa"/>
            <w:vMerge w:val="restart"/>
            <w:vAlign w:val="center"/>
          </w:tcPr>
          <w:p w:rsidR="002E2B14" w:rsidRPr="00D419C5" w:rsidRDefault="002E2B14" w:rsidP="0010770D">
            <w:pPr>
              <w:jc w:val="center"/>
              <w:rPr>
                <w:sz w:val="26"/>
                <w:szCs w:val="26"/>
              </w:rPr>
            </w:pPr>
            <w:r w:rsidRPr="00D419C5">
              <w:rPr>
                <w:sz w:val="26"/>
                <w:szCs w:val="26"/>
              </w:rPr>
              <w:t>3</w:t>
            </w:r>
          </w:p>
        </w:tc>
        <w:tc>
          <w:tcPr>
            <w:tcW w:w="1320" w:type="dxa"/>
            <w:vAlign w:val="center"/>
          </w:tcPr>
          <w:p w:rsidR="002E2B14" w:rsidRPr="00D419C5" w:rsidRDefault="002E2B14" w:rsidP="0010770D">
            <w:pPr>
              <w:jc w:val="center"/>
              <w:rPr>
                <w:sz w:val="26"/>
                <w:szCs w:val="26"/>
              </w:rPr>
            </w:pPr>
            <w:r w:rsidRPr="00D419C5">
              <w:rPr>
                <w:sz w:val="26"/>
                <w:szCs w:val="26"/>
              </w:rPr>
              <w:t>CPM03</w:t>
            </w:r>
          </w:p>
        </w:tc>
        <w:tc>
          <w:tcPr>
            <w:tcW w:w="1439" w:type="dxa"/>
            <w:vAlign w:val="center"/>
          </w:tcPr>
          <w:p w:rsidR="002E2B14" w:rsidRPr="00D419C5" w:rsidRDefault="002E2B14" w:rsidP="0010770D">
            <w:pPr>
              <w:jc w:val="center"/>
              <w:rPr>
                <w:sz w:val="26"/>
                <w:szCs w:val="26"/>
              </w:rPr>
            </w:pPr>
            <w:r w:rsidRPr="00D419C5">
              <w:rPr>
                <w:sz w:val="26"/>
                <w:szCs w:val="26"/>
              </w:rPr>
              <w:t>Java</w:t>
            </w:r>
          </w:p>
        </w:tc>
        <w:tc>
          <w:tcPr>
            <w:tcW w:w="799" w:type="dxa"/>
            <w:vAlign w:val="center"/>
          </w:tcPr>
          <w:p w:rsidR="002E2B14" w:rsidRPr="00D419C5" w:rsidRDefault="002E2B14" w:rsidP="0010770D">
            <w:pPr>
              <w:jc w:val="center"/>
              <w:rPr>
                <w:sz w:val="26"/>
                <w:szCs w:val="26"/>
              </w:rPr>
            </w:pPr>
            <w:r w:rsidRPr="00D419C5">
              <w:rPr>
                <w:sz w:val="26"/>
                <w:szCs w:val="26"/>
              </w:rPr>
              <w:t>3</w:t>
            </w:r>
          </w:p>
        </w:tc>
      </w:tr>
      <w:tr w:rsidR="002E2B14" w:rsidRPr="00D419C5" w:rsidTr="0010770D">
        <w:trPr>
          <w:jc w:val="center"/>
        </w:trPr>
        <w:tc>
          <w:tcPr>
            <w:tcW w:w="1093" w:type="dxa"/>
            <w:vMerge/>
            <w:vAlign w:val="center"/>
          </w:tcPr>
          <w:p w:rsidR="002E2B14" w:rsidRPr="00D419C5" w:rsidRDefault="002E2B14" w:rsidP="0010770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90" w:type="dxa"/>
            <w:vMerge/>
            <w:vAlign w:val="center"/>
          </w:tcPr>
          <w:p w:rsidR="002E2B14" w:rsidRPr="00D419C5" w:rsidRDefault="002E2B14" w:rsidP="0010770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797" w:type="dxa"/>
            <w:vMerge/>
            <w:vAlign w:val="center"/>
          </w:tcPr>
          <w:p w:rsidR="002E2B14" w:rsidRPr="00D419C5" w:rsidRDefault="002E2B14" w:rsidP="0010770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320" w:type="dxa"/>
            <w:vAlign w:val="center"/>
          </w:tcPr>
          <w:p w:rsidR="002E2B14" w:rsidRPr="00D419C5" w:rsidRDefault="002E2B14" w:rsidP="0010770D">
            <w:pPr>
              <w:jc w:val="center"/>
              <w:rPr>
                <w:sz w:val="26"/>
                <w:szCs w:val="26"/>
              </w:rPr>
            </w:pPr>
            <w:r w:rsidRPr="00D419C5">
              <w:rPr>
                <w:sz w:val="26"/>
                <w:szCs w:val="26"/>
              </w:rPr>
              <w:t>CPM04</w:t>
            </w:r>
          </w:p>
        </w:tc>
        <w:tc>
          <w:tcPr>
            <w:tcW w:w="1439" w:type="dxa"/>
            <w:vAlign w:val="center"/>
          </w:tcPr>
          <w:p w:rsidR="002E2B14" w:rsidRPr="00D419C5" w:rsidRDefault="002E2B14" w:rsidP="0010770D">
            <w:pPr>
              <w:jc w:val="center"/>
              <w:rPr>
                <w:sz w:val="26"/>
                <w:szCs w:val="26"/>
              </w:rPr>
            </w:pPr>
            <w:r w:rsidRPr="00D419C5">
              <w:rPr>
                <w:sz w:val="26"/>
                <w:szCs w:val="26"/>
              </w:rPr>
              <w:t>LTTQ</w:t>
            </w:r>
          </w:p>
        </w:tc>
        <w:tc>
          <w:tcPr>
            <w:tcW w:w="799" w:type="dxa"/>
            <w:vAlign w:val="center"/>
          </w:tcPr>
          <w:p w:rsidR="002E2B14" w:rsidRPr="00D419C5" w:rsidRDefault="002E2B14" w:rsidP="0010770D">
            <w:pPr>
              <w:jc w:val="center"/>
              <w:rPr>
                <w:sz w:val="26"/>
                <w:szCs w:val="26"/>
              </w:rPr>
            </w:pPr>
            <w:r w:rsidRPr="00D419C5">
              <w:rPr>
                <w:sz w:val="26"/>
                <w:szCs w:val="26"/>
              </w:rPr>
              <w:t>2</w:t>
            </w:r>
          </w:p>
        </w:tc>
      </w:tr>
      <w:tr w:rsidR="002E2B14" w:rsidRPr="00D419C5" w:rsidTr="0010770D">
        <w:trPr>
          <w:jc w:val="center"/>
        </w:trPr>
        <w:tc>
          <w:tcPr>
            <w:tcW w:w="1093" w:type="dxa"/>
            <w:vMerge/>
            <w:vAlign w:val="center"/>
          </w:tcPr>
          <w:p w:rsidR="002E2B14" w:rsidRPr="00D419C5" w:rsidRDefault="002E2B14" w:rsidP="0010770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90" w:type="dxa"/>
            <w:vMerge/>
            <w:vAlign w:val="center"/>
          </w:tcPr>
          <w:p w:rsidR="002E2B14" w:rsidRPr="00D419C5" w:rsidRDefault="002E2B14" w:rsidP="0010770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797" w:type="dxa"/>
            <w:vMerge/>
            <w:vAlign w:val="center"/>
          </w:tcPr>
          <w:p w:rsidR="002E2B14" w:rsidRPr="00D419C5" w:rsidRDefault="002E2B14" w:rsidP="0010770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320" w:type="dxa"/>
            <w:vAlign w:val="center"/>
          </w:tcPr>
          <w:p w:rsidR="002E2B14" w:rsidRPr="00D419C5" w:rsidRDefault="002E2B14" w:rsidP="0010770D">
            <w:pPr>
              <w:jc w:val="center"/>
              <w:rPr>
                <w:sz w:val="26"/>
                <w:szCs w:val="26"/>
              </w:rPr>
            </w:pPr>
            <w:r w:rsidRPr="00D419C5">
              <w:rPr>
                <w:sz w:val="26"/>
                <w:szCs w:val="26"/>
              </w:rPr>
              <w:t>MMT01</w:t>
            </w:r>
          </w:p>
        </w:tc>
        <w:tc>
          <w:tcPr>
            <w:tcW w:w="1439" w:type="dxa"/>
            <w:vAlign w:val="center"/>
          </w:tcPr>
          <w:p w:rsidR="002E2B14" w:rsidRPr="00D419C5" w:rsidRDefault="002E2B14" w:rsidP="0010770D">
            <w:pPr>
              <w:jc w:val="center"/>
              <w:rPr>
                <w:sz w:val="26"/>
                <w:szCs w:val="26"/>
              </w:rPr>
            </w:pPr>
            <w:r w:rsidRPr="00D419C5">
              <w:rPr>
                <w:sz w:val="26"/>
                <w:szCs w:val="26"/>
              </w:rPr>
              <w:t>LTmạng</w:t>
            </w:r>
          </w:p>
        </w:tc>
        <w:tc>
          <w:tcPr>
            <w:tcW w:w="799" w:type="dxa"/>
            <w:vAlign w:val="center"/>
          </w:tcPr>
          <w:p w:rsidR="002E2B14" w:rsidRPr="00D419C5" w:rsidRDefault="002E2B14" w:rsidP="0010770D">
            <w:pPr>
              <w:jc w:val="center"/>
              <w:rPr>
                <w:sz w:val="26"/>
                <w:szCs w:val="26"/>
              </w:rPr>
            </w:pPr>
            <w:r w:rsidRPr="00D419C5">
              <w:rPr>
                <w:sz w:val="26"/>
                <w:szCs w:val="26"/>
              </w:rPr>
              <w:t>3</w:t>
            </w:r>
          </w:p>
        </w:tc>
      </w:tr>
      <w:tr w:rsidR="002E2B14" w:rsidRPr="00D419C5" w:rsidTr="0010770D">
        <w:trPr>
          <w:jc w:val="center"/>
        </w:trPr>
        <w:tc>
          <w:tcPr>
            <w:tcW w:w="1093" w:type="dxa"/>
            <w:vAlign w:val="center"/>
          </w:tcPr>
          <w:p w:rsidR="002E2B14" w:rsidRPr="00D419C5" w:rsidRDefault="002E2B14" w:rsidP="0010770D">
            <w:pPr>
              <w:jc w:val="center"/>
              <w:rPr>
                <w:sz w:val="26"/>
                <w:szCs w:val="26"/>
              </w:rPr>
            </w:pPr>
            <w:r w:rsidRPr="00D419C5">
              <w:rPr>
                <w:sz w:val="26"/>
                <w:szCs w:val="26"/>
              </w:rPr>
              <w:t>…</w:t>
            </w:r>
          </w:p>
        </w:tc>
        <w:tc>
          <w:tcPr>
            <w:tcW w:w="1090" w:type="dxa"/>
            <w:vAlign w:val="center"/>
          </w:tcPr>
          <w:p w:rsidR="002E2B14" w:rsidRPr="00D419C5" w:rsidRDefault="002E2B14" w:rsidP="0010770D">
            <w:pPr>
              <w:jc w:val="center"/>
              <w:rPr>
                <w:sz w:val="26"/>
                <w:szCs w:val="26"/>
              </w:rPr>
            </w:pPr>
            <w:r w:rsidRPr="00D419C5">
              <w:rPr>
                <w:sz w:val="26"/>
                <w:szCs w:val="26"/>
              </w:rPr>
              <w:t>…</w:t>
            </w:r>
          </w:p>
        </w:tc>
        <w:tc>
          <w:tcPr>
            <w:tcW w:w="1797" w:type="dxa"/>
            <w:vAlign w:val="center"/>
          </w:tcPr>
          <w:p w:rsidR="002E2B14" w:rsidRPr="00D419C5" w:rsidRDefault="002E2B14" w:rsidP="0010770D">
            <w:pPr>
              <w:jc w:val="center"/>
              <w:rPr>
                <w:sz w:val="26"/>
                <w:szCs w:val="26"/>
              </w:rPr>
            </w:pPr>
            <w:r w:rsidRPr="00D419C5">
              <w:rPr>
                <w:sz w:val="26"/>
                <w:szCs w:val="26"/>
              </w:rPr>
              <w:t>…</w:t>
            </w:r>
          </w:p>
        </w:tc>
        <w:tc>
          <w:tcPr>
            <w:tcW w:w="1320" w:type="dxa"/>
            <w:vAlign w:val="center"/>
          </w:tcPr>
          <w:p w:rsidR="002E2B14" w:rsidRPr="00D419C5" w:rsidRDefault="002E2B14" w:rsidP="0010770D">
            <w:pPr>
              <w:jc w:val="center"/>
              <w:rPr>
                <w:sz w:val="26"/>
                <w:szCs w:val="26"/>
              </w:rPr>
            </w:pPr>
            <w:r w:rsidRPr="00D419C5">
              <w:rPr>
                <w:sz w:val="26"/>
                <w:szCs w:val="26"/>
              </w:rPr>
              <w:t>…</w:t>
            </w:r>
          </w:p>
        </w:tc>
        <w:tc>
          <w:tcPr>
            <w:tcW w:w="1439" w:type="dxa"/>
            <w:vAlign w:val="center"/>
          </w:tcPr>
          <w:p w:rsidR="002E2B14" w:rsidRPr="00D419C5" w:rsidRDefault="002E2B14" w:rsidP="0010770D">
            <w:pPr>
              <w:jc w:val="center"/>
              <w:rPr>
                <w:sz w:val="26"/>
                <w:szCs w:val="26"/>
              </w:rPr>
            </w:pPr>
            <w:r w:rsidRPr="00D419C5">
              <w:rPr>
                <w:sz w:val="26"/>
                <w:szCs w:val="26"/>
              </w:rPr>
              <w:t>…</w:t>
            </w:r>
          </w:p>
        </w:tc>
        <w:tc>
          <w:tcPr>
            <w:tcW w:w="799" w:type="dxa"/>
            <w:vAlign w:val="center"/>
          </w:tcPr>
          <w:p w:rsidR="002E2B14" w:rsidRPr="00D419C5" w:rsidRDefault="002E2B14" w:rsidP="0010770D">
            <w:pPr>
              <w:jc w:val="center"/>
              <w:rPr>
                <w:sz w:val="26"/>
                <w:szCs w:val="26"/>
              </w:rPr>
            </w:pPr>
            <w:r w:rsidRPr="00D419C5">
              <w:rPr>
                <w:sz w:val="26"/>
                <w:szCs w:val="26"/>
              </w:rPr>
              <w:t>…</w:t>
            </w:r>
          </w:p>
        </w:tc>
      </w:tr>
    </w:tbl>
    <w:p w:rsidR="002E2B14" w:rsidRPr="00D419C5" w:rsidRDefault="002E2B14">
      <w:pPr>
        <w:jc w:val="center"/>
        <w:rPr>
          <w:del w:id="47" w:author="Windows User" w:date="2014-10-14T21:26:00Z"/>
          <w:rFonts w:ascii="Times New Roman" w:hAnsi="Times New Roman"/>
          <w:b/>
          <w:sz w:val="26"/>
          <w:szCs w:val="26"/>
        </w:rPr>
        <w:pPrChange w:id="48" w:author="Windows User" w:date="2014-10-14T21:25:00Z">
          <w:pPr/>
        </w:pPrChange>
      </w:pPr>
    </w:p>
    <w:p w:rsidR="002E2B14" w:rsidRPr="00D419C5" w:rsidRDefault="002E2B14" w:rsidP="002E2B14">
      <w:pPr>
        <w:rPr>
          <w:ins w:id="49" w:author="Windows User" w:date="2014-10-14T21:35:00Z"/>
          <w:rFonts w:ascii="Times New Roman" w:hAnsi="Times New Roman"/>
          <w:b/>
          <w:sz w:val="26"/>
          <w:szCs w:val="26"/>
        </w:rPr>
      </w:pPr>
    </w:p>
    <w:p w:rsidR="00523162" w:rsidRDefault="00523162" w:rsidP="00523162">
      <w:pPr>
        <w:ind w:firstLine="720"/>
        <w:rPr>
          <w:rFonts w:ascii="Times New Roman" w:hAnsi="Times New Roman"/>
          <w:i/>
          <w:sz w:val="26"/>
          <w:szCs w:val="26"/>
        </w:rPr>
      </w:pPr>
      <w:r w:rsidRPr="00B81899">
        <w:rPr>
          <w:rFonts w:ascii="Times New Roman" w:hAnsi="Times New Roman"/>
          <w:sz w:val="26"/>
          <w:szCs w:val="26"/>
        </w:rPr>
        <w:t xml:space="preserve">                                                           </w:t>
      </w:r>
      <w:r w:rsidRPr="00B81899">
        <w:rPr>
          <w:rFonts w:ascii="Times New Roman" w:hAnsi="Times New Roman"/>
          <w:i/>
          <w:sz w:val="26"/>
          <w:szCs w:val="26"/>
        </w:rPr>
        <w:t>- Hết-</w:t>
      </w:r>
    </w:p>
    <w:p w:rsidR="00523162" w:rsidRPr="00B81899" w:rsidRDefault="00523162" w:rsidP="00523162">
      <w:pPr>
        <w:ind w:firstLine="720"/>
        <w:jc w:val="center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>Thí sinh không sử dụng tài liệu</w:t>
      </w:r>
    </w:p>
    <w:p w:rsidR="002E2B14" w:rsidRPr="00D419C5" w:rsidRDefault="002E2B14">
      <w:pPr>
        <w:jc w:val="center"/>
        <w:rPr>
          <w:rFonts w:ascii="Times New Roman" w:hAnsi="Times New Roman"/>
          <w:b/>
          <w:i/>
          <w:sz w:val="26"/>
          <w:szCs w:val="26"/>
          <w:rPrChange w:id="50" w:author="Windows User" w:date="2014-10-14T21:25:00Z">
            <w:rPr>
              <w:rFonts w:ascii="Times New Roman" w:hAnsi="Times New Roman"/>
              <w:b/>
              <w:sz w:val="26"/>
              <w:szCs w:val="26"/>
            </w:rPr>
          </w:rPrChange>
        </w:rPr>
        <w:pPrChange w:id="51" w:author="Windows User" w:date="2014-10-14T21:25:00Z">
          <w:pPr/>
        </w:pPrChange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7"/>
        <w:gridCol w:w="3284"/>
        <w:gridCol w:w="1710"/>
        <w:gridCol w:w="2314"/>
      </w:tblGrid>
      <w:tr w:rsidR="002E2B14" w:rsidRPr="00D419C5" w:rsidDel="00114358" w:rsidTr="0010770D">
        <w:trPr>
          <w:del w:id="52" w:author="user" w:date="2014-10-18T07:34:00Z"/>
        </w:trPr>
        <w:tc>
          <w:tcPr>
            <w:tcW w:w="1998" w:type="dxa"/>
          </w:tcPr>
          <w:p w:rsidR="002E2B14" w:rsidRPr="00D419C5" w:rsidDel="00114358" w:rsidRDefault="002E2B14" w:rsidP="0010770D">
            <w:pPr>
              <w:rPr>
                <w:del w:id="53" w:author="user" w:date="2014-10-18T07:34:00Z"/>
                <w:b/>
                <w:sz w:val="26"/>
                <w:szCs w:val="26"/>
              </w:rPr>
            </w:pPr>
            <w:del w:id="54" w:author="Windows User" w:date="2014-10-14T21:29:00Z">
              <w:r w:rsidRPr="00D419C5" w:rsidDel="00114358">
                <w:rPr>
                  <w:b/>
                  <w:sz w:val="26"/>
                  <w:szCs w:val="26"/>
                </w:rPr>
                <w:delText>Mã SV</w:delText>
              </w:r>
            </w:del>
          </w:p>
        </w:tc>
        <w:tc>
          <w:tcPr>
            <w:tcW w:w="3420" w:type="dxa"/>
          </w:tcPr>
          <w:p w:rsidR="002E2B14" w:rsidRPr="00D419C5" w:rsidDel="00114358" w:rsidRDefault="002E2B14" w:rsidP="0010770D">
            <w:pPr>
              <w:rPr>
                <w:del w:id="55" w:author="user" w:date="2014-10-18T07:34:00Z"/>
                <w:b/>
                <w:sz w:val="26"/>
                <w:szCs w:val="26"/>
              </w:rPr>
            </w:pPr>
            <w:del w:id="56" w:author="Windows User" w:date="2014-10-14T21:29:00Z">
              <w:r w:rsidRPr="00D419C5" w:rsidDel="00114358">
                <w:rPr>
                  <w:b/>
                  <w:sz w:val="26"/>
                  <w:szCs w:val="26"/>
                </w:rPr>
                <w:delText>Họ tên</w:delText>
              </w:r>
            </w:del>
          </w:p>
        </w:tc>
        <w:tc>
          <w:tcPr>
            <w:tcW w:w="1764" w:type="dxa"/>
          </w:tcPr>
          <w:p w:rsidR="002E2B14" w:rsidRPr="00D419C5" w:rsidDel="00114358" w:rsidRDefault="002E2B14" w:rsidP="0010770D">
            <w:pPr>
              <w:rPr>
                <w:del w:id="57" w:author="user" w:date="2014-10-18T07:34:00Z"/>
                <w:b/>
                <w:sz w:val="26"/>
                <w:szCs w:val="26"/>
              </w:rPr>
            </w:pPr>
            <w:del w:id="58" w:author="Windows User" w:date="2014-10-14T21:29:00Z">
              <w:r w:rsidRPr="00D419C5" w:rsidDel="00114358">
                <w:rPr>
                  <w:b/>
                  <w:sz w:val="26"/>
                  <w:szCs w:val="26"/>
                </w:rPr>
                <w:delText>Lớp</w:delText>
              </w:r>
            </w:del>
          </w:p>
        </w:tc>
        <w:tc>
          <w:tcPr>
            <w:tcW w:w="2394" w:type="dxa"/>
          </w:tcPr>
          <w:p w:rsidR="002E2B14" w:rsidRPr="00D419C5" w:rsidDel="00114358" w:rsidRDefault="002E2B14" w:rsidP="0010770D">
            <w:pPr>
              <w:rPr>
                <w:del w:id="59" w:author="user" w:date="2014-10-18T07:34:00Z"/>
                <w:b/>
                <w:sz w:val="26"/>
                <w:szCs w:val="26"/>
              </w:rPr>
            </w:pPr>
            <w:del w:id="60" w:author="Windows User" w:date="2014-10-14T21:29:00Z">
              <w:r w:rsidRPr="00D419C5" w:rsidDel="00114358">
                <w:rPr>
                  <w:b/>
                  <w:sz w:val="26"/>
                  <w:szCs w:val="26"/>
                </w:rPr>
                <w:delText>Tổng điểm</w:delText>
              </w:r>
            </w:del>
          </w:p>
        </w:tc>
      </w:tr>
      <w:tr w:rsidR="002E2B14" w:rsidRPr="00D419C5" w:rsidDel="00114358" w:rsidTr="0010770D">
        <w:trPr>
          <w:del w:id="61" w:author="user" w:date="2014-10-18T07:34:00Z"/>
        </w:trPr>
        <w:tc>
          <w:tcPr>
            <w:tcW w:w="1998" w:type="dxa"/>
            <w:vAlign w:val="center"/>
          </w:tcPr>
          <w:p w:rsidR="002E2B14" w:rsidRPr="00D419C5" w:rsidDel="00114358" w:rsidRDefault="002E2B14" w:rsidP="0010770D">
            <w:pPr>
              <w:rPr>
                <w:del w:id="62" w:author="user" w:date="2014-10-18T07:34:00Z"/>
                <w:b/>
                <w:sz w:val="26"/>
                <w:szCs w:val="26"/>
              </w:rPr>
            </w:pPr>
            <w:del w:id="63" w:author="Windows User" w:date="2014-10-14T21:29:00Z">
              <w:r w:rsidRPr="00D419C5" w:rsidDel="00114358">
                <w:rPr>
                  <w:b/>
                  <w:sz w:val="26"/>
                  <w:szCs w:val="26"/>
                </w:rPr>
                <w:delText>Ngày thi</w:delText>
              </w:r>
            </w:del>
          </w:p>
        </w:tc>
        <w:tc>
          <w:tcPr>
            <w:tcW w:w="3420" w:type="dxa"/>
            <w:vAlign w:val="center"/>
          </w:tcPr>
          <w:p w:rsidR="002E2B14" w:rsidRPr="00D419C5" w:rsidDel="00114358" w:rsidRDefault="002E2B14" w:rsidP="0010770D">
            <w:pPr>
              <w:rPr>
                <w:del w:id="64" w:author="user" w:date="2014-10-18T07:34:00Z"/>
                <w:b/>
                <w:sz w:val="26"/>
                <w:szCs w:val="26"/>
              </w:rPr>
            </w:pPr>
            <w:del w:id="65" w:author="Windows User" w:date="2014-10-14T21:29:00Z">
              <w:r w:rsidRPr="00D419C5" w:rsidDel="00114358">
                <w:rPr>
                  <w:b/>
                  <w:sz w:val="26"/>
                  <w:szCs w:val="26"/>
                </w:rPr>
                <w:delText>Số máy</w:delText>
              </w:r>
            </w:del>
          </w:p>
        </w:tc>
        <w:tc>
          <w:tcPr>
            <w:tcW w:w="1764" w:type="dxa"/>
            <w:vAlign w:val="center"/>
          </w:tcPr>
          <w:p w:rsidR="002E2B14" w:rsidRPr="00D419C5" w:rsidDel="00114358" w:rsidRDefault="002E2B14" w:rsidP="0010770D">
            <w:pPr>
              <w:rPr>
                <w:del w:id="66" w:author="user" w:date="2014-10-18T07:34:00Z"/>
                <w:b/>
                <w:sz w:val="26"/>
                <w:szCs w:val="26"/>
              </w:rPr>
            </w:pPr>
            <w:del w:id="67" w:author="Windows User" w:date="2014-10-14T21:29:00Z">
              <w:r w:rsidRPr="00D419C5" w:rsidDel="00114358">
                <w:rPr>
                  <w:b/>
                  <w:sz w:val="26"/>
                  <w:szCs w:val="26"/>
                </w:rPr>
                <w:delText>Giờ thi</w:delText>
              </w:r>
            </w:del>
          </w:p>
        </w:tc>
        <w:tc>
          <w:tcPr>
            <w:tcW w:w="2394" w:type="dxa"/>
          </w:tcPr>
          <w:p w:rsidR="002E2B14" w:rsidRPr="00D419C5" w:rsidDel="00114358" w:rsidRDefault="002E2B14" w:rsidP="0010770D">
            <w:pPr>
              <w:rPr>
                <w:del w:id="68" w:author="user" w:date="2014-10-18T07:34:00Z"/>
                <w:b/>
                <w:sz w:val="26"/>
                <w:szCs w:val="26"/>
              </w:rPr>
            </w:pPr>
          </w:p>
          <w:p w:rsidR="002E2B14" w:rsidRPr="00D419C5" w:rsidDel="00114358" w:rsidRDefault="002E2B14" w:rsidP="0010770D">
            <w:pPr>
              <w:rPr>
                <w:del w:id="69" w:author="user" w:date="2014-10-18T07:34:00Z"/>
                <w:b/>
                <w:sz w:val="26"/>
                <w:szCs w:val="26"/>
              </w:rPr>
            </w:pPr>
          </w:p>
          <w:p w:rsidR="002E2B14" w:rsidRPr="00D419C5" w:rsidDel="00114358" w:rsidRDefault="002E2B14" w:rsidP="0010770D">
            <w:pPr>
              <w:rPr>
                <w:del w:id="70" w:author="user" w:date="2014-10-18T07:34:00Z"/>
                <w:b/>
                <w:sz w:val="26"/>
                <w:szCs w:val="26"/>
              </w:rPr>
            </w:pPr>
          </w:p>
          <w:p w:rsidR="002E2B14" w:rsidRPr="00D419C5" w:rsidDel="00114358" w:rsidRDefault="002E2B14" w:rsidP="0010770D">
            <w:pPr>
              <w:rPr>
                <w:del w:id="71" w:author="user" w:date="2014-10-18T07:34:00Z"/>
                <w:b/>
                <w:sz w:val="26"/>
                <w:szCs w:val="26"/>
              </w:rPr>
            </w:pPr>
          </w:p>
        </w:tc>
      </w:tr>
    </w:tbl>
    <w:p w:rsidR="002E2B14" w:rsidRPr="00D419C5" w:rsidDel="005F7C5F" w:rsidRDefault="002E2B14" w:rsidP="002E2B14">
      <w:pPr>
        <w:rPr>
          <w:rFonts w:ascii="Times New Roman" w:hAnsi="Times New Roman"/>
          <w:b/>
          <w:sz w:val="26"/>
          <w:szCs w:val="26"/>
        </w:rPr>
      </w:pPr>
    </w:p>
    <w:p w:rsidR="002E2B14" w:rsidRPr="00D419C5" w:rsidRDefault="002E2B14" w:rsidP="002E2B14">
      <w:pPr>
        <w:spacing w:after="200" w:line="276" w:lineRule="auto"/>
        <w:ind w:left="720"/>
        <w:jc w:val="both"/>
        <w:rPr>
          <w:rFonts w:ascii="Times New Roman" w:hAnsi="Times New Roman"/>
        </w:rPr>
      </w:pPr>
      <w:r w:rsidRPr="00D419C5">
        <w:rPr>
          <w:rFonts w:ascii="Times New Roman" w:hAnsi="Times New Roman"/>
        </w:rPr>
        <w:br w:type="page"/>
      </w:r>
    </w:p>
    <w:tbl>
      <w:tblPr>
        <w:tblStyle w:val="TableGrid"/>
        <w:tblW w:w="9451" w:type="dxa"/>
        <w:tblLook w:val="01E0" w:firstRow="1" w:lastRow="1" w:firstColumn="1" w:lastColumn="1" w:noHBand="0" w:noVBand="0"/>
      </w:tblPr>
      <w:tblGrid>
        <w:gridCol w:w="3470"/>
        <w:gridCol w:w="3584"/>
        <w:gridCol w:w="2397"/>
      </w:tblGrid>
      <w:tr w:rsidR="00945A6F" w:rsidRPr="00D419C5" w:rsidTr="0010770D"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A6F" w:rsidRPr="00D419C5" w:rsidRDefault="00945A6F" w:rsidP="0010770D">
            <w:pPr>
              <w:spacing w:before="80" w:after="80"/>
              <w:jc w:val="center"/>
              <w:rPr>
                <w:sz w:val="24"/>
                <w:szCs w:val="20"/>
              </w:rPr>
            </w:pPr>
            <w:r w:rsidRPr="00D419C5">
              <w:rPr>
                <w:sz w:val="24"/>
                <w:szCs w:val="20"/>
              </w:rPr>
              <w:lastRenderedPageBreak/>
              <w:t xml:space="preserve">ĐẠI HỌC </w:t>
            </w:r>
            <w:r>
              <w:rPr>
                <w:sz w:val="24"/>
                <w:szCs w:val="20"/>
              </w:rPr>
              <w:t>GTVT</w:t>
            </w:r>
          </w:p>
          <w:p w:rsidR="00945A6F" w:rsidRPr="00D419C5" w:rsidRDefault="00945A6F" w:rsidP="0010770D">
            <w:pPr>
              <w:spacing w:before="80" w:after="80"/>
              <w:jc w:val="center"/>
              <w:rPr>
                <w:b/>
                <w:sz w:val="18"/>
                <w:szCs w:val="20"/>
              </w:rPr>
            </w:pPr>
            <w:r w:rsidRPr="00D419C5">
              <w:rPr>
                <w:b/>
                <w:sz w:val="18"/>
                <w:szCs w:val="20"/>
              </w:rPr>
              <w:t>KHOA CÔNG NGHỆ THÔNG TIN</w:t>
            </w:r>
          </w:p>
          <w:p w:rsidR="00945A6F" w:rsidRPr="00D419C5" w:rsidRDefault="00945A6F" w:rsidP="0010770D">
            <w:pPr>
              <w:spacing w:before="80" w:after="80"/>
              <w:jc w:val="center"/>
              <w:rPr>
                <w:b/>
                <w:bCs/>
                <w:sz w:val="26"/>
                <w:szCs w:val="26"/>
              </w:rPr>
            </w:pPr>
            <w:r w:rsidRPr="00D419C5">
              <w:rPr>
                <w:sz w:val="18"/>
                <w:szCs w:val="20"/>
              </w:rPr>
              <w:t>BỘ MÔN CÔNG NGHỆ PHẦN MỀM</w:t>
            </w:r>
          </w:p>
        </w:tc>
        <w:tc>
          <w:tcPr>
            <w:tcW w:w="3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A6F" w:rsidRPr="00D419C5" w:rsidRDefault="00945A6F" w:rsidP="0010770D">
            <w:pPr>
              <w:spacing w:line="360" w:lineRule="auto"/>
              <w:jc w:val="center"/>
              <w:rPr>
                <w:b/>
                <w:sz w:val="18"/>
                <w:szCs w:val="20"/>
              </w:rPr>
            </w:pPr>
            <w:r w:rsidRPr="00D419C5">
              <w:rPr>
                <w:b/>
                <w:sz w:val="18"/>
                <w:szCs w:val="20"/>
              </w:rPr>
              <w:t>ĐỀ THI MÔN: LẬP TRÌNH HĐT &amp; C++</w:t>
            </w:r>
          </w:p>
          <w:p w:rsidR="00945A6F" w:rsidRPr="00D419C5" w:rsidRDefault="00945A6F" w:rsidP="0010770D">
            <w:pPr>
              <w:spacing w:line="360" w:lineRule="auto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Đề số 2015_006</w:t>
            </w:r>
          </w:p>
          <w:p w:rsidR="00945A6F" w:rsidRPr="00D419C5" w:rsidRDefault="00945A6F" w:rsidP="0010770D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D419C5">
              <w:rPr>
                <w:b/>
                <w:bCs/>
                <w:szCs w:val="20"/>
              </w:rPr>
              <w:t>Thời gian: 60 phút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A6F" w:rsidRPr="00D419C5" w:rsidRDefault="00945A6F" w:rsidP="0010770D">
            <w:pPr>
              <w:jc w:val="center"/>
              <w:rPr>
                <w:b/>
                <w:bCs/>
                <w:sz w:val="18"/>
                <w:szCs w:val="26"/>
              </w:rPr>
            </w:pPr>
            <w:r w:rsidRPr="00D419C5">
              <w:rPr>
                <w:b/>
                <w:bCs/>
                <w:sz w:val="18"/>
                <w:szCs w:val="26"/>
              </w:rPr>
              <w:t>TRƯỞNG BỘ MÔN</w:t>
            </w:r>
          </w:p>
          <w:p w:rsidR="00945A6F" w:rsidRPr="00D419C5" w:rsidRDefault="00945A6F" w:rsidP="0010770D">
            <w:pPr>
              <w:jc w:val="center"/>
              <w:rPr>
                <w:b/>
                <w:bCs/>
                <w:sz w:val="26"/>
                <w:szCs w:val="26"/>
              </w:rPr>
            </w:pPr>
            <w:r w:rsidRPr="00D419C5">
              <w:rPr>
                <w:b/>
                <w:bCs/>
                <w:sz w:val="18"/>
                <w:szCs w:val="26"/>
              </w:rPr>
              <w:t>(</w:t>
            </w:r>
            <w:r w:rsidRPr="00D419C5">
              <w:rPr>
                <w:b/>
                <w:bCs/>
                <w:i/>
                <w:sz w:val="18"/>
                <w:szCs w:val="26"/>
              </w:rPr>
              <w:t>Ký duyệt</w:t>
            </w:r>
            <w:r w:rsidRPr="00D419C5">
              <w:rPr>
                <w:b/>
                <w:bCs/>
                <w:sz w:val="18"/>
                <w:szCs w:val="26"/>
              </w:rPr>
              <w:t>)</w:t>
            </w:r>
          </w:p>
        </w:tc>
      </w:tr>
    </w:tbl>
    <w:p w:rsidR="002E2B14" w:rsidRPr="00D419C5" w:rsidDel="005F7C5F" w:rsidRDefault="002E2B14" w:rsidP="002E2B14">
      <w:pPr>
        <w:tabs>
          <w:tab w:val="left" w:pos="3690"/>
        </w:tabs>
        <w:rPr>
          <w:del w:id="72" w:author="Windows User" w:date="2014-10-14T21:29:00Z"/>
          <w:rFonts w:ascii="Times New Roman" w:hAnsi="Times New Roman"/>
          <w:b/>
          <w:sz w:val="26"/>
          <w:szCs w:val="26"/>
        </w:rPr>
      </w:pPr>
    </w:p>
    <w:p w:rsidR="002E2B14" w:rsidRPr="00D419C5" w:rsidRDefault="002E2B14" w:rsidP="002E2B14">
      <w:pPr>
        <w:tabs>
          <w:tab w:val="left" w:pos="3690"/>
        </w:tabs>
        <w:rPr>
          <w:ins w:id="73" w:author="Windows User" w:date="2014-10-14T21:33:00Z"/>
          <w:rFonts w:ascii="Times New Roman" w:hAnsi="Times New Roman"/>
          <w:b/>
          <w:sz w:val="26"/>
          <w:szCs w:val="26"/>
        </w:rPr>
      </w:pPr>
    </w:p>
    <w:p w:rsidR="002E2B14" w:rsidRPr="00D419C5" w:rsidRDefault="002452C2" w:rsidP="002E2B14">
      <w:pPr>
        <w:tabs>
          <w:tab w:val="left" w:pos="3690"/>
        </w:tabs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Câu 1:</w:t>
      </w:r>
    </w:p>
    <w:p w:rsidR="002E2B14" w:rsidRPr="00D419C5" w:rsidRDefault="002E2B14" w:rsidP="002E2B14">
      <w:pPr>
        <w:tabs>
          <w:tab w:val="left" w:pos="3690"/>
        </w:tabs>
        <w:rPr>
          <w:rFonts w:ascii="Times New Roman" w:hAnsi="Times New Roman"/>
          <w:sz w:val="26"/>
          <w:szCs w:val="26"/>
        </w:rPr>
      </w:pPr>
      <w:r w:rsidRPr="00D419C5">
        <w:rPr>
          <w:rFonts w:ascii="Times New Roman" w:hAnsi="Times New Roman"/>
          <w:sz w:val="26"/>
          <w:szCs w:val="26"/>
        </w:rPr>
        <w:t xml:space="preserve">Xây dựng lớp </w:t>
      </w:r>
      <w:del w:id="74" w:author="Windows User" w:date="2014-10-14T21:12:00Z">
        <w:r w:rsidRPr="00D419C5" w:rsidDel="00B63D47">
          <w:rPr>
            <w:rFonts w:ascii="Times New Roman" w:hAnsi="Times New Roman"/>
            <w:sz w:val="26"/>
            <w:szCs w:val="26"/>
          </w:rPr>
          <w:delText>Tọa Độ</w:delText>
        </w:r>
      </w:del>
      <w:ins w:id="75" w:author="Windows User" w:date="2014-10-14T21:17:00Z">
        <w:r w:rsidRPr="00D419C5">
          <w:rPr>
            <w:rFonts w:ascii="Times New Roman" w:hAnsi="Times New Roman"/>
            <w:sz w:val="26"/>
            <w:szCs w:val="26"/>
          </w:rPr>
          <w:t>D</w:t>
        </w:r>
      </w:ins>
      <w:r w:rsidRPr="00D419C5">
        <w:rPr>
          <w:rFonts w:ascii="Times New Roman" w:hAnsi="Times New Roman"/>
          <w:sz w:val="26"/>
          <w:szCs w:val="26"/>
        </w:rPr>
        <w:t>aThuc</w:t>
      </w:r>
      <w:ins w:id="76" w:author="Windows User" w:date="2014-10-14T21:17:00Z">
        <w:r w:rsidRPr="00D419C5">
          <w:rPr>
            <w:rFonts w:ascii="Times New Roman" w:hAnsi="Times New Roman"/>
            <w:sz w:val="26"/>
            <w:szCs w:val="26"/>
          </w:rPr>
          <w:t xml:space="preserve"> (</w:t>
        </w:r>
      </w:ins>
      <w:ins w:id="77" w:author="Windows User" w:date="2014-10-14T21:12:00Z">
        <w:r w:rsidRPr="00D419C5">
          <w:rPr>
            <w:rFonts w:ascii="Times New Roman" w:hAnsi="Times New Roman"/>
            <w:sz w:val="26"/>
            <w:szCs w:val="26"/>
          </w:rPr>
          <w:t>Đ</w:t>
        </w:r>
      </w:ins>
      <w:r w:rsidRPr="00D419C5">
        <w:rPr>
          <w:rFonts w:ascii="Times New Roman" w:hAnsi="Times New Roman"/>
          <w:sz w:val="26"/>
          <w:szCs w:val="26"/>
        </w:rPr>
        <w:t>a thức</w:t>
      </w:r>
      <w:ins w:id="78" w:author="Windows User" w:date="2014-10-14T21:17:00Z">
        <w:r w:rsidRPr="00D419C5">
          <w:rPr>
            <w:rFonts w:ascii="Times New Roman" w:hAnsi="Times New Roman"/>
            <w:sz w:val="26"/>
            <w:szCs w:val="26"/>
          </w:rPr>
          <w:t>)</w:t>
        </w:r>
      </w:ins>
      <w:ins w:id="79" w:author="Windows User" w:date="2014-10-14T21:12:00Z">
        <w:r w:rsidRPr="00D419C5">
          <w:rPr>
            <w:rFonts w:ascii="Times New Roman" w:hAnsi="Times New Roman"/>
            <w:sz w:val="26"/>
            <w:szCs w:val="26"/>
          </w:rPr>
          <w:t>, trong đó định nghĩa các</w:t>
        </w:r>
      </w:ins>
      <w:r w:rsidRPr="00D419C5">
        <w:rPr>
          <w:rFonts w:ascii="Times New Roman" w:hAnsi="Times New Roman"/>
          <w:sz w:val="26"/>
          <w:szCs w:val="26"/>
        </w:rPr>
        <w:t xml:space="preserve"> thuộc tính gồm bậc của đa thức và các hệ số xác định đa thức</w:t>
      </w:r>
      <w:del w:id="80" w:author="Windows User" w:date="2014-10-14T21:13:00Z">
        <w:r w:rsidRPr="00D419C5" w:rsidDel="00B63D47">
          <w:rPr>
            <w:rFonts w:ascii="Times New Roman" w:hAnsi="Times New Roman"/>
            <w:sz w:val="26"/>
            <w:szCs w:val="26"/>
          </w:rPr>
          <w:delText>. Các hàm</w:delText>
        </w:r>
      </w:del>
      <w:ins w:id="81" w:author="Windows User" w:date="2014-10-14T21:13:00Z">
        <w:r w:rsidRPr="00D419C5">
          <w:rPr>
            <w:rFonts w:ascii="Times New Roman" w:hAnsi="Times New Roman"/>
            <w:sz w:val="26"/>
            <w:szCs w:val="26"/>
          </w:rPr>
          <w:t xml:space="preserve"> và các hàm</w:t>
        </w:r>
      </w:ins>
      <w:r w:rsidRPr="00D419C5">
        <w:rPr>
          <w:rFonts w:ascii="Times New Roman" w:hAnsi="Times New Roman"/>
          <w:sz w:val="26"/>
          <w:szCs w:val="26"/>
        </w:rPr>
        <w:t>:</w:t>
      </w:r>
    </w:p>
    <w:p w:rsidR="002E2B14" w:rsidRPr="00D419C5" w:rsidRDefault="002E2B14" w:rsidP="002E2B14">
      <w:pPr>
        <w:numPr>
          <w:ilvl w:val="0"/>
          <w:numId w:val="1"/>
        </w:numPr>
        <w:tabs>
          <w:tab w:val="left" w:pos="3690"/>
        </w:tabs>
        <w:rPr>
          <w:rFonts w:ascii="Times New Roman" w:hAnsi="Times New Roman"/>
          <w:sz w:val="26"/>
          <w:szCs w:val="26"/>
        </w:rPr>
      </w:pPr>
      <w:ins w:id="82" w:author="Windows User" w:date="2014-10-14T21:12:00Z">
        <w:r w:rsidRPr="00D419C5">
          <w:rPr>
            <w:rFonts w:ascii="Times New Roman" w:hAnsi="Times New Roman"/>
            <w:sz w:val="26"/>
            <w:szCs w:val="26"/>
          </w:rPr>
          <w:t xml:space="preserve">Một </w:t>
        </w:r>
      </w:ins>
      <w:del w:id="83" w:author="Windows User" w:date="2014-10-14T21:12:00Z">
        <w:r w:rsidRPr="00D419C5" w:rsidDel="00B63D47">
          <w:rPr>
            <w:rFonts w:ascii="Times New Roman" w:hAnsi="Times New Roman"/>
            <w:sz w:val="26"/>
            <w:szCs w:val="26"/>
          </w:rPr>
          <w:delText xml:space="preserve">Hàm </w:delText>
        </w:r>
      </w:del>
      <w:ins w:id="84" w:author="Windows User" w:date="2014-10-14T21:12:00Z">
        <w:r w:rsidRPr="00D419C5">
          <w:rPr>
            <w:rFonts w:ascii="Times New Roman" w:hAnsi="Times New Roman"/>
            <w:sz w:val="26"/>
            <w:szCs w:val="26"/>
          </w:rPr>
          <w:t xml:space="preserve">hàm </w:t>
        </w:r>
      </w:ins>
      <w:r w:rsidRPr="00D419C5">
        <w:rPr>
          <w:rFonts w:ascii="Times New Roman" w:hAnsi="Times New Roman"/>
          <w:sz w:val="26"/>
          <w:szCs w:val="26"/>
        </w:rPr>
        <w:t>tạo</w:t>
      </w:r>
    </w:p>
    <w:p w:rsidR="002E2B14" w:rsidRPr="00D419C5" w:rsidRDefault="002E2B14" w:rsidP="002E2B14">
      <w:pPr>
        <w:numPr>
          <w:ilvl w:val="0"/>
          <w:numId w:val="1"/>
        </w:numPr>
        <w:tabs>
          <w:tab w:val="left" w:pos="3690"/>
        </w:tabs>
        <w:rPr>
          <w:rFonts w:ascii="Times New Roman" w:hAnsi="Times New Roman"/>
          <w:i/>
          <w:sz w:val="26"/>
          <w:szCs w:val="26"/>
        </w:rPr>
      </w:pPr>
      <w:r w:rsidRPr="00D419C5">
        <w:rPr>
          <w:rFonts w:ascii="Times New Roman" w:hAnsi="Times New Roman"/>
          <w:sz w:val="26"/>
          <w:szCs w:val="26"/>
        </w:rPr>
        <w:t>Hàm</w:t>
      </w:r>
      <w:ins w:id="85" w:author="Windows User" w:date="2014-10-14T21:13:00Z">
        <w:r w:rsidRPr="00D419C5">
          <w:rPr>
            <w:rFonts w:ascii="Times New Roman" w:hAnsi="Times New Roman"/>
            <w:sz w:val="26"/>
            <w:szCs w:val="26"/>
          </w:rPr>
          <w:t xml:space="preserve"> </w:t>
        </w:r>
      </w:ins>
      <w:r w:rsidRPr="00D419C5">
        <w:rPr>
          <w:rFonts w:ascii="Times New Roman" w:hAnsi="Times New Roman"/>
          <w:sz w:val="26"/>
          <w:szCs w:val="26"/>
        </w:rPr>
        <w:t>nhập một đa thức</w:t>
      </w:r>
      <w:del w:id="86" w:author="Windows User" w:date="2014-10-14T21:14:00Z">
        <w:r w:rsidRPr="00D419C5" w:rsidDel="00B63D47">
          <w:rPr>
            <w:rFonts w:ascii="Times New Roman" w:hAnsi="Times New Roman"/>
            <w:sz w:val="26"/>
            <w:szCs w:val="26"/>
          </w:rPr>
          <w:delText xml:space="preserve">1 </w:delText>
        </w:r>
      </w:del>
    </w:p>
    <w:p w:rsidR="002E2B14" w:rsidRPr="00D419C5" w:rsidRDefault="002E2B14" w:rsidP="002E2B14">
      <w:pPr>
        <w:numPr>
          <w:ilvl w:val="0"/>
          <w:numId w:val="1"/>
        </w:numPr>
        <w:tabs>
          <w:tab w:val="left" w:pos="3690"/>
        </w:tabs>
        <w:rPr>
          <w:rFonts w:ascii="Times New Roman" w:hAnsi="Times New Roman"/>
          <w:sz w:val="26"/>
          <w:szCs w:val="26"/>
        </w:rPr>
      </w:pPr>
      <w:r w:rsidRPr="00D419C5">
        <w:rPr>
          <w:rFonts w:ascii="Times New Roman" w:hAnsi="Times New Roman"/>
          <w:sz w:val="26"/>
          <w:szCs w:val="26"/>
        </w:rPr>
        <w:t>Hàm</w:t>
      </w:r>
      <w:ins w:id="87" w:author="Windows User" w:date="2014-10-14T21:14:00Z">
        <w:r w:rsidRPr="00D419C5">
          <w:rPr>
            <w:rFonts w:ascii="Times New Roman" w:hAnsi="Times New Roman"/>
            <w:sz w:val="26"/>
            <w:szCs w:val="26"/>
          </w:rPr>
          <w:t xml:space="preserve"> </w:t>
        </w:r>
      </w:ins>
      <w:r w:rsidRPr="00D419C5">
        <w:rPr>
          <w:rFonts w:ascii="Times New Roman" w:hAnsi="Times New Roman"/>
          <w:sz w:val="26"/>
          <w:szCs w:val="26"/>
        </w:rPr>
        <w:t xml:space="preserve">xuất lên màn hình đa </w:t>
      </w:r>
      <w:del w:id="88" w:author="Windows User" w:date="2014-10-14T21:14:00Z">
        <w:r w:rsidRPr="00D419C5" w:rsidDel="00B63D47">
          <w:rPr>
            <w:rFonts w:ascii="Times New Roman" w:hAnsi="Times New Roman"/>
            <w:sz w:val="26"/>
            <w:szCs w:val="26"/>
          </w:rPr>
          <w:delText xml:space="preserve">1 </w:delText>
        </w:r>
      </w:del>
      <w:ins w:id="89" w:author="Windows User" w:date="2014-10-14T21:14:00Z">
        <w:r w:rsidRPr="00D419C5">
          <w:rPr>
            <w:rFonts w:ascii="Times New Roman" w:hAnsi="Times New Roman"/>
            <w:sz w:val="26"/>
            <w:szCs w:val="26"/>
          </w:rPr>
          <w:t>một</w:t>
        </w:r>
      </w:ins>
      <w:r w:rsidRPr="00D419C5">
        <w:rPr>
          <w:rFonts w:ascii="Times New Roman" w:hAnsi="Times New Roman"/>
          <w:sz w:val="26"/>
          <w:szCs w:val="26"/>
        </w:rPr>
        <w:t xml:space="preserve"> đa thức theo dạng a</w:t>
      </w:r>
      <w:r w:rsidRPr="00D419C5">
        <w:rPr>
          <w:rFonts w:ascii="Times New Roman" w:hAnsi="Times New Roman"/>
          <w:sz w:val="26"/>
          <w:szCs w:val="26"/>
          <w:vertAlign w:val="subscript"/>
        </w:rPr>
        <w:t>0</w:t>
      </w:r>
      <w:r w:rsidRPr="00D419C5">
        <w:rPr>
          <w:rFonts w:ascii="Times New Roman" w:hAnsi="Times New Roman"/>
          <w:sz w:val="26"/>
          <w:szCs w:val="26"/>
        </w:rPr>
        <w:t>+a</w:t>
      </w:r>
      <w:r w:rsidRPr="00D419C5">
        <w:rPr>
          <w:rFonts w:ascii="Times New Roman" w:hAnsi="Times New Roman"/>
          <w:sz w:val="26"/>
          <w:szCs w:val="26"/>
          <w:vertAlign w:val="subscript"/>
        </w:rPr>
        <w:t>1</w:t>
      </w:r>
      <w:r w:rsidRPr="00D419C5">
        <w:rPr>
          <w:rFonts w:ascii="Times New Roman" w:hAnsi="Times New Roman"/>
          <w:sz w:val="26"/>
          <w:szCs w:val="26"/>
        </w:rPr>
        <w:t>x+a</w:t>
      </w:r>
      <w:r w:rsidRPr="00D419C5">
        <w:rPr>
          <w:rFonts w:ascii="Times New Roman" w:hAnsi="Times New Roman"/>
          <w:sz w:val="26"/>
          <w:szCs w:val="26"/>
          <w:vertAlign w:val="subscript"/>
        </w:rPr>
        <w:t>2</w:t>
      </w:r>
      <w:r w:rsidRPr="00D419C5">
        <w:rPr>
          <w:rFonts w:ascii="Times New Roman" w:hAnsi="Times New Roman"/>
          <w:sz w:val="26"/>
          <w:szCs w:val="26"/>
        </w:rPr>
        <w:t>x^2+…+a</w:t>
      </w:r>
      <w:r w:rsidRPr="00D419C5">
        <w:rPr>
          <w:rFonts w:ascii="Times New Roman" w:hAnsi="Times New Roman"/>
          <w:sz w:val="26"/>
          <w:szCs w:val="26"/>
          <w:vertAlign w:val="subscript"/>
        </w:rPr>
        <w:t>n</w:t>
      </w:r>
      <w:r w:rsidRPr="00D419C5">
        <w:rPr>
          <w:rFonts w:ascii="Times New Roman" w:hAnsi="Times New Roman"/>
          <w:sz w:val="26"/>
          <w:szCs w:val="26"/>
        </w:rPr>
        <w:t>x^n</w:t>
      </w:r>
    </w:p>
    <w:p w:rsidR="002E2B14" w:rsidRPr="00D419C5" w:rsidRDefault="002E2B14" w:rsidP="002E2B14">
      <w:pPr>
        <w:numPr>
          <w:ilvl w:val="0"/>
          <w:numId w:val="1"/>
        </w:numPr>
        <w:tabs>
          <w:tab w:val="left" w:pos="3690"/>
        </w:tabs>
        <w:rPr>
          <w:rFonts w:ascii="Times New Roman" w:hAnsi="Times New Roman"/>
          <w:sz w:val="26"/>
          <w:szCs w:val="26"/>
        </w:rPr>
      </w:pPr>
      <w:r w:rsidRPr="00D419C5">
        <w:rPr>
          <w:rFonts w:ascii="Times New Roman" w:hAnsi="Times New Roman"/>
          <w:sz w:val="26"/>
          <w:szCs w:val="26"/>
        </w:rPr>
        <w:t>Hàm bạn</w:t>
      </w:r>
      <w:ins w:id="90" w:author="Windows User" w:date="2014-10-14T21:14:00Z">
        <w:r w:rsidRPr="00D419C5">
          <w:rPr>
            <w:rFonts w:ascii="Times New Roman" w:hAnsi="Times New Roman"/>
            <w:sz w:val="26"/>
            <w:szCs w:val="26"/>
          </w:rPr>
          <w:t xml:space="preserve"> </w:t>
        </w:r>
      </w:ins>
      <w:r w:rsidRPr="00D419C5">
        <w:rPr>
          <w:rFonts w:ascii="Times New Roman" w:hAnsi="Times New Roman"/>
          <w:sz w:val="26"/>
          <w:szCs w:val="26"/>
        </w:rPr>
        <w:t>tính giá trị của đa thức tại một số thực</w:t>
      </w:r>
      <w:del w:id="91" w:author="Windows User" w:date="2014-10-14T21:14:00Z">
        <w:r w:rsidRPr="00D419C5" w:rsidDel="00B63D47">
          <w:rPr>
            <w:rFonts w:ascii="Times New Roman" w:hAnsi="Times New Roman"/>
            <w:sz w:val="26"/>
            <w:szCs w:val="26"/>
          </w:rPr>
          <w:delText>1</w:delText>
        </w:r>
      </w:del>
    </w:p>
    <w:p w:rsidR="002E2B14" w:rsidRPr="00D419C5" w:rsidRDefault="002E2B14" w:rsidP="002E2B14">
      <w:pPr>
        <w:tabs>
          <w:tab w:val="left" w:pos="3690"/>
        </w:tabs>
        <w:rPr>
          <w:rFonts w:ascii="Times New Roman" w:hAnsi="Times New Roman"/>
          <w:sz w:val="26"/>
          <w:szCs w:val="26"/>
        </w:rPr>
      </w:pPr>
      <w:proofErr w:type="gramStart"/>
      <w:r w:rsidRPr="00D419C5">
        <w:rPr>
          <w:rFonts w:ascii="Times New Roman" w:hAnsi="Times New Roman"/>
          <w:sz w:val="26"/>
          <w:szCs w:val="26"/>
        </w:rPr>
        <w:t>Viết chương trình nhập một đa thức và một số thực d rồi in lên màn hình đa thức vừa nhập và giá trị của đa thức đó tại d</w:t>
      </w:r>
      <w:ins w:id="92" w:author="Windows User" w:date="2014-10-14T21:21:00Z">
        <w:r w:rsidRPr="00D419C5">
          <w:rPr>
            <w:rFonts w:ascii="Times New Roman" w:hAnsi="Times New Roman"/>
            <w:sz w:val="26"/>
            <w:szCs w:val="26"/>
          </w:rPr>
          <w:t>.</w:t>
        </w:r>
      </w:ins>
      <w:proofErr w:type="gramEnd"/>
      <w:r w:rsidRPr="00D419C5">
        <w:rPr>
          <w:rFonts w:ascii="Times New Roman" w:hAnsi="Times New Roman"/>
          <w:sz w:val="26"/>
          <w:szCs w:val="26"/>
        </w:rPr>
        <w:t xml:space="preserve"> </w:t>
      </w:r>
    </w:p>
    <w:p w:rsidR="002E2B14" w:rsidRPr="00D419C5" w:rsidRDefault="002E2B14" w:rsidP="002E2B14">
      <w:pPr>
        <w:tabs>
          <w:tab w:val="left" w:pos="3690"/>
        </w:tabs>
        <w:rPr>
          <w:rFonts w:ascii="Times New Roman" w:hAnsi="Times New Roman"/>
          <w:sz w:val="26"/>
          <w:szCs w:val="26"/>
        </w:rPr>
      </w:pPr>
    </w:p>
    <w:p w:rsidR="002E2B14" w:rsidRPr="00D419C5" w:rsidRDefault="002E2B14" w:rsidP="002E2B14">
      <w:pPr>
        <w:tabs>
          <w:tab w:val="left" w:pos="3690"/>
        </w:tabs>
        <w:rPr>
          <w:ins w:id="93" w:author="Windows User" w:date="2014-10-14T21:16:00Z"/>
          <w:rFonts w:ascii="Times New Roman" w:hAnsi="Times New Roman"/>
          <w:b/>
          <w:sz w:val="26"/>
          <w:szCs w:val="26"/>
        </w:rPr>
      </w:pPr>
    </w:p>
    <w:p w:rsidR="002E2B14" w:rsidRPr="00D419C5" w:rsidRDefault="002452C2" w:rsidP="002E2B14">
      <w:pPr>
        <w:tabs>
          <w:tab w:val="left" w:pos="3690"/>
        </w:tabs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Câu 2:</w:t>
      </w:r>
    </w:p>
    <w:p w:rsidR="002E2B14" w:rsidRPr="002C28A1" w:rsidRDefault="002E2B14" w:rsidP="002C28A1">
      <w:pPr>
        <w:pStyle w:val="ListParagraph"/>
        <w:numPr>
          <w:ilvl w:val="0"/>
          <w:numId w:val="15"/>
        </w:numPr>
        <w:tabs>
          <w:tab w:val="left" w:pos="3690"/>
        </w:tabs>
        <w:rPr>
          <w:rFonts w:ascii="Times New Roman" w:hAnsi="Times New Roman"/>
          <w:sz w:val="26"/>
          <w:szCs w:val="26"/>
        </w:rPr>
      </w:pPr>
      <w:r w:rsidRPr="002C28A1">
        <w:rPr>
          <w:rFonts w:ascii="Times New Roman" w:hAnsi="Times New Roman"/>
          <w:sz w:val="26"/>
          <w:szCs w:val="26"/>
        </w:rPr>
        <w:t>Xây d</w:t>
      </w:r>
      <w:r w:rsidRPr="002C28A1">
        <w:rPr>
          <w:rFonts w:ascii="Times New Roman" w:hAnsi="Times New Roman" w:cs="Arial"/>
          <w:sz w:val="26"/>
          <w:szCs w:val="26"/>
        </w:rPr>
        <w:t>ự</w:t>
      </w:r>
      <w:r w:rsidRPr="002C28A1">
        <w:rPr>
          <w:rFonts w:ascii="Times New Roman" w:hAnsi="Times New Roman"/>
          <w:sz w:val="26"/>
          <w:szCs w:val="26"/>
        </w:rPr>
        <w:t>ng l</w:t>
      </w:r>
      <w:r w:rsidRPr="002C28A1">
        <w:rPr>
          <w:rFonts w:ascii="Times New Roman" w:hAnsi="Times New Roman" w:cs="Arial"/>
          <w:sz w:val="26"/>
          <w:szCs w:val="26"/>
        </w:rPr>
        <w:t>ớ</w:t>
      </w:r>
      <w:r w:rsidRPr="002C28A1">
        <w:rPr>
          <w:rFonts w:ascii="Times New Roman" w:hAnsi="Times New Roman"/>
          <w:sz w:val="26"/>
          <w:szCs w:val="26"/>
        </w:rPr>
        <w:t>p MatHang (m</w:t>
      </w:r>
      <w:r w:rsidRPr="002C28A1">
        <w:rPr>
          <w:rFonts w:ascii="Times New Roman" w:hAnsi="Times New Roman" w:cs="Arial"/>
          <w:sz w:val="26"/>
          <w:szCs w:val="26"/>
        </w:rPr>
        <w:t>ặ</w:t>
      </w:r>
      <w:r w:rsidRPr="002C28A1">
        <w:rPr>
          <w:rFonts w:ascii="Times New Roman" w:hAnsi="Times New Roman"/>
          <w:sz w:val="26"/>
          <w:szCs w:val="26"/>
        </w:rPr>
        <w:t>t h</w:t>
      </w:r>
      <w:r w:rsidRPr="002C28A1">
        <w:rPr>
          <w:rFonts w:ascii="Times New Roman" w:hAnsi="Times New Roman" w:cs="Arial"/>
          <w:sz w:val="26"/>
          <w:szCs w:val="26"/>
        </w:rPr>
        <w:t>à</w:t>
      </w:r>
      <w:r w:rsidRPr="002C28A1">
        <w:rPr>
          <w:rFonts w:ascii="Times New Roman" w:hAnsi="Times New Roman"/>
          <w:sz w:val="26"/>
          <w:szCs w:val="26"/>
        </w:rPr>
        <w:t>ng)</w:t>
      </w:r>
      <w:ins w:id="94" w:author="Windows User" w:date="2014-10-14T21:17:00Z">
        <w:r w:rsidRPr="002C28A1">
          <w:rPr>
            <w:rFonts w:ascii="Times New Roman" w:hAnsi="Times New Roman"/>
            <w:sz w:val="26"/>
            <w:szCs w:val="26"/>
          </w:rPr>
          <w:t>, trong đó định nghĩa các</w:t>
        </w:r>
      </w:ins>
      <w:r w:rsidRPr="002C28A1">
        <w:rPr>
          <w:rFonts w:ascii="Times New Roman" w:hAnsi="Times New Roman"/>
          <w:sz w:val="26"/>
          <w:szCs w:val="26"/>
        </w:rPr>
        <w:t xml:space="preserve"> thuộc tính gồm: mã hàng, tên hàng, hãng sản xuất, số lượng, đơn giá</w:t>
      </w:r>
      <w:ins w:id="95" w:author="Windows User" w:date="2014-10-14T21:18:00Z">
        <w:r w:rsidRPr="002C28A1">
          <w:rPr>
            <w:rFonts w:ascii="Times New Roman" w:hAnsi="Times New Roman"/>
            <w:sz w:val="26"/>
            <w:szCs w:val="26"/>
          </w:rPr>
          <w:t xml:space="preserve"> và</w:t>
        </w:r>
      </w:ins>
      <w:r w:rsidRPr="002C28A1">
        <w:rPr>
          <w:rFonts w:ascii="Times New Roman" w:hAnsi="Times New Roman"/>
          <w:sz w:val="26"/>
          <w:szCs w:val="26"/>
        </w:rPr>
        <w:t xml:space="preserve"> </w:t>
      </w:r>
      <w:del w:id="96" w:author="Windows User" w:date="2014-10-14T21:18:00Z">
        <w:r w:rsidRPr="002C28A1" w:rsidDel="000D344E">
          <w:rPr>
            <w:rFonts w:ascii="Times New Roman" w:hAnsi="Times New Roman"/>
            <w:sz w:val="26"/>
            <w:szCs w:val="26"/>
          </w:rPr>
          <w:delText xml:space="preserve">.Các </w:delText>
        </w:r>
      </w:del>
      <w:ins w:id="97" w:author="Windows User" w:date="2014-10-14T21:18:00Z">
        <w:r w:rsidRPr="002C28A1">
          <w:rPr>
            <w:rFonts w:ascii="Times New Roman" w:hAnsi="Times New Roman"/>
            <w:sz w:val="26"/>
            <w:szCs w:val="26"/>
          </w:rPr>
          <w:t xml:space="preserve">các </w:t>
        </w:r>
      </w:ins>
      <w:r w:rsidRPr="002C28A1">
        <w:rPr>
          <w:rFonts w:ascii="Times New Roman" w:hAnsi="Times New Roman"/>
          <w:sz w:val="26"/>
          <w:szCs w:val="26"/>
        </w:rPr>
        <w:t xml:space="preserve">hàm tạo, </w:t>
      </w:r>
      <w:ins w:id="98" w:author="Windows User" w:date="2014-10-14T21:18:00Z">
        <w:r w:rsidRPr="002C28A1">
          <w:rPr>
            <w:rFonts w:ascii="Times New Roman" w:hAnsi="Times New Roman"/>
            <w:sz w:val="26"/>
            <w:szCs w:val="26"/>
          </w:rPr>
          <w:t xml:space="preserve">hàm </w:t>
        </w:r>
      </w:ins>
      <w:r w:rsidRPr="002C28A1">
        <w:rPr>
          <w:rFonts w:ascii="Times New Roman" w:hAnsi="Times New Roman"/>
          <w:sz w:val="26"/>
          <w:szCs w:val="26"/>
        </w:rPr>
        <w:t>nhập</w:t>
      </w:r>
      <w:del w:id="99" w:author="Windows User" w:date="2014-10-14T21:18:00Z">
        <w:r w:rsidRPr="002C28A1" w:rsidDel="000D344E">
          <w:rPr>
            <w:rFonts w:ascii="Times New Roman" w:hAnsi="Times New Roman"/>
            <w:sz w:val="26"/>
            <w:szCs w:val="26"/>
          </w:rPr>
          <w:delText>,</w:delText>
        </w:r>
      </w:del>
      <w:ins w:id="100" w:author="Windows User" w:date="2014-10-14T21:18:00Z">
        <w:r w:rsidRPr="002C28A1">
          <w:rPr>
            <w:rFonts w:ascii="Times New Roman" w:hAnsi="Times New Roman"/>
            <w:sz w:val="26"/>
            <w:szCs w:val="26"/>
          </w:rPr>
          <w:t>/</w:t>
        </w:r>
      </w:ins>
      <w:r w:rsidRPr="002C28A1">
        <w:rPr>
          <w:rFonts w:ascii="Times New Roman" w:hAnsi="Times New Roman"/>
          <w:sz w:val="26"/>
          <w:szCs w:val="26"/>
        </w:rPr>
        <w:t xml:space="preserve">xuất và một số hàm khác </w:t>
      </w:r>
      <w:ins w:id="101" w:author="Windows User" w:date="2014-10-14T21:19:00Z">
        <w:r w:rsidRPr="002C28A1">
          <w:rPr>
            <w:rFonts w:ascii="Times New Roman" w:hAnsi="Times New Roman"/>
            <w:sz w:val="26"/>
            <w:szCs w:val="26"/>
          </w:rPr>
          <w:t>(nếu cần)</w:t>
        </w:r>
      </w:ins>
    </w:p>
    <w:p w:rsidR="002E2B14" w:rsidRPr="002C28A1" w:rsidRDefault="002E2B14" w:rsidP="002C28A1">
      <w:pPr>
        <w:pStyle w:val="ListParagraph"/>
        <w:numPr>
          <w:ilvl w:val="0"/>
          <w:numId w:val="15"/>
        </w:numPr>
        <w:tabs>
          <w:tab w:val="left" w:pos="3690"/>
        </w:tabs>
        <w:rPr>
          <w:rFonts w:ascii="Times New Roman" w:hAnsi="Times New Roman"/>
          <w:i/>
          <w:sz w:val="26"/>
          <w:szCs w:val="26"/>
        </w:rPr>
      </w:pPr>
      <w:r w:rsidRPr="002C28A1">
        <w:rPr>
          <w:rFonts w:ascii="Times New Roman" w:hAnsi="Times New Roman"/>
          <w:sz w:val="26"/>
          <w:szCs w:val="26"/>
        </w:rPr>
        <w:t>Xây d</w:t>
      </w:r>
      <w:r w:rsidRPr="002C28A1">
        <w:rPr>
          <w:rFonts w:ascii="Times New Roman" w:hAnsi="Times New Roman" w:cs="Arial"/>
          <w:sz w:val="26"/>
          <w:szCs w:val="26"/>
        </w:rPr>
        <w:t>ự</w:t>
      </w:r>
      <w:r w:rsidRPr="002C28A1">
        <w:rPr>
          <w:rFonts w:ascii="Times New Roman" w:hAnsi="Times New Roman"/>
          <w:sz w:val="26"/>
          <w:szCs w:val="26"/>
        </w:rPr>
        <w:t>ng l</w:t>
      </w:r>
      <w:r w:rsidRPr="002C28A1">
        <w:rPr>
          <w:rFonts w:ascii="Times New Roman" w:hAnsi="Times New Roman" w:cs="Arial"/>
          <w:sz w:val="26"/>
          <w:szCs w:val="26"/>
        </w:rPr>
        <w:t>ớ</w:t>
      </w:r>
      <w:r w:rsidRPr="002C28A1">
        <w:rPr>
          <w:rFonts w:ascii="Times New Roman" w:hAnsi="Times New Roman"/>
          <w:sz w:val="26"/>
          <w:szCs w:val="26"/>
        </w:rPr>
        <w:t>p Laptop d</w:t>
      </w:r>
      <w:r w:rsidRPr="002C28A1">
        <w:rPr>
          <w:rFonts w:ascii="Times New Roman" w:hAnsi="Times New Roman" w:cs="Arial"/>
          <w:sz w:val="26"/>
          <w:szCs w:val="26"/>
        </w:rPr>
        <w:t>ẫ</w:t>
      </w:r>
      <w:r w:rsidRPr="002C28A1">
        <w:rPr>
          <w:rFonts w:ascii="Times New Roman" w:hAnsi="Times New Roman"/>
          <w:sz w:val="26"/>
          <w:szCs w:val="26"/>
        </w:rPr>
        <w:t>n xu</w:t>
      </w:r>
      <w:r w:rsidRPr="002C28A1">
        <w:rPr>
          <w:rFonts w:ascii="Times New Roman" w:hAnsi="Times New Roman" w:cs="Arial"/>
          <w:sz w:val="26"/>
          <w:szCs w:val="26"/>
        </w:rPr>
        <w:t>ấ</w:t>
      </w:r>
      <w:r w:rsidRPr="002C28A1">
        <w:rPr>
          <w:rFonts w:ascii="Times New Roman" w:hAnsi="Times New Roman"/>
          <w:sz w:val="26"/>
          <w:szCs w:val="26"/>
        </w:rPr>
        <w:t>t c</w:t>
      </w:r>
      <w:r w:rsidRPr="002C28A1">
        <w:rPr>
          <w:rFonts w:ascii="Times New Roman" w:hAnsi="Times New Roman" w:cs="Arial"/>
          <w:sz w:val="26"/>
          <w:szCs w:val="26"/>
        </w:rPr>
        <w:t>ủ</w:t>
      </w:r>
      <w:r w:rsidRPr="002C28A1">
        <w:rPr>
          <w:rFonts w:ascii="Times New Roman" w:hAnsi="Times New Roman"/>
          <w:sz w:val="26"/>
          <w:szCs w:val="26"/>
        </w:rPr>
        <w:t>a lớp MatHang</w:t>
      </w:r>
      <w:ins w:id="102" w:author="Windows User" w:date="2014-10-14T21:20:00Z">
        <w:r w:rsidRPr="002C28A1">
          <w:rPr>
            <w:rFonts w:ascii="Times New Roman" w:hAnsi="Times New Roman"/>
            <w:sz w:val="26"/>
            <w:szCs w:val="26"/>
          </w:rPr>
          <w:t xml:space="preserve">, trong đó định nghĩa </w:t>
        </w:r>
      </w:ins>
      <w:r w:rsidRPr="002C28A1">
        <w:rPr>
          <w:rFonts w:ascii="Times New Roman" w:hAnsi="Times New Roman"/>
          <w:sz w:val="26"/>
          <w:szCs w:val="26"/>
        </w:rPr>
        <w:t xml:space="preserve">thêm </w:t>
      </w:r>
      <w:ins w:id="103" w:author="Windows User" w:date="2014-10-14T21:20:00Z">
        <w:r w:rsidRPr="002C28A1">
          <w:rPr>
            <w:rFonts w:ascii="Times New Roman" w:hAnsi="Times New Roman"/>
            <w:sz w:val="26"/>
            <w:szCs w:val="26"/>
          </w:rPr>
          <w:t>các</w:t>
        </w:r>
      </w:ins>
      <w:r w:rsidRPr="002C28A1">
        <w:rPr>
          <w:rFonts w:ascii="Times New Roman" w:hAnsi="Times New Roman"/>
          <w:sz w:val="26"/>
          <w:szCs w:val="26"/>
        </w:rPr>
        <w:t xml:space="preserve"> thuộc tính: CPU, RAM, HĐH(hệ điều hành), TL(trọng lượng) </w:t>
      </w:r>
      <w:ins w:id="104" w:author="Windows User" w:date="2014-10-14T21:20:00Z">
        <w:r w:rsidRPr="002C28A1">
          <w:rPr>
            <w:rFonts w:ascii="Times New Roman" w:hAnsi="Times New Roman"/>
            <w:sz w:val="26"/>
            <w:szCs w:val="26"/>
          </w:rPr>
          <w:t>và một số hàm (nếu cần)</w:t>
        </w:r>
      </w:ins>
    </w:p>
    <w:p w:rsidR="002C28A1" w:rsidRPr="002C28A1" w:rsidRDefault="002E2B14" w:rsidP="002C28A1">
      <w:pPr>
        <w:pStyle w:val="ListParagraph"/>
        <w:numPr>
          <w:ilvl w:val="0"/>
          <w:numId w:val="15"/>
        </w:numPr>
        <w:tabs>
          <w:tab w:val="left" w:pos="3690"/>
        </w:tabs>
        <w:rPr>
          <w:rFonts w:ascii="Times New Roman" w:hAnsi="Times New Roman"/>
          <w:i/>
          <w:sz w:val="26"/>
          <w:szCs w:val="26"/>
        </w:rPr>
      </w:pPr>
      <w:r w:rsidRPr="002C28A1">
        <w:rPr>
          <w:rFonts w:ascii="Times New Roman" w:hAnsi="Times New Roman"/>
          <w:sz w:val="26"/>
          <w:szCs w:val="26"/>
        </w:rPr>
        <w:t>Vi</w:t>
      </w:r>
      <w:r w:rsidRPr="002C28A1">
        <w:rPr>
          <w:rFonts w:ascii="Times New Roman" w:hAnsi="Times New Roman" w:cs="Arial"/>
          <w:sz w:val="26"/>
          <w:szCs w:val="26"/>
        </w:rPr>
        <w:t>ế</w:t>
      </w:r>
      <w:r w:rsidRPr="002C28A1">
        <w:rPr>
          <w:rFonts w:ascii="Times New Roman" w:hAnsi="Times New Roman"/>
          <w:sz w:val="26"/>
          <w:szCs w:val="26"/>
        </w:rPr>
        <w:t>t ch</w:t>
      </w:r>
      <w:r w:rsidRPr="002C28A1">
        <w:rPr>
          <w:rFonts w:ascii="Times New Roman" w:hAnsi="Times New Roman" w:cs="Arial"/>
          <w:sz w:val="26"/>
          <w:szCs w:val="26"/>
        </w:rPr>
        <w:t>ươ</w:t>
      </w:r>
      <w:r w:rsidRPr="002C28A1">
        <w:rPr>
          <w:rFonts w:ascii="Times New Roman" w:hAnsi="Times New Roman"/>
          <w:sz w:val="26"/>
          <w:szCs w:val="26"/>
        </w:rPr>
        <w:t>ng tr</w:t>
      </w:r>
      <w:r w:rsidRPr="002C28A1">
        <w:rPr>
          <w:rFonts w:ascii="Times New Roman" w:hAnsi="Times New Roman" w:cs=".VnTime"/>
          <w:sz w:val="26"/>
          <w:szCs w:val="26"/>
        </w:rPr>
        <w:t>ì</w:t>
      </w:r>
      <w:r w:rsidRPr="002C28A1">
        <w:rPr>
          <w:rFonts w:ascii="Times New Roman" w:hAnsi="Times New Roman"/>
          <w:sz w:val="26"/>
          <w:szCs w:val="26"/>
        </w:rPr>
        <w:t xml:space="preserve">nh </w:t>
      </w:r>
      <w:r w:rsidR="002C28A1">
        <w:rPr>
          <w:rFonts w:ascii="Times New Roman" w:hAnsi="Times New Roman"/>
          <w:sz w:val="26"/>
          <w:szCs w:val="26"/>
        </w:rPr>
        <w:t>:</w:t>
      </w:r>
    </w:p>
    <w:p w:rsidR="002E2B14" w:rsidRPr="002C28A1" w:rsidRDefault="002C28A1" w:rsidP="002C28A1">
      <w:pPr>
        <w:pStyle w:val="ListParagraph"/>
        <w:numPr>
          <w:ilvl w:val="0"/>
          <w:numId w:val="16"/>
        </w:numPr>
        <w:tabs>
          <w:tab w:val="left" w:pos="3690"/>
        </w:tabs>
        <w:rPr>
          <w:rFonts w:ascii="Times New Roman" w:hAnsi="Times New Roman"/>
          <w:i/>
          <w:sz w:val="26"/>
          <w:szCs w:val="26"/>
        </w:rPr>
      </w:pPr>
      <w:r w:rsidRPr="002C28A1">
        <w:rPr>
          <w:rFonts w:ascii="Times New Roman" w:hAnsi="Times New Roman"/>
          <w:sz w:val="26"/>
          <w:szCs w:val="26"/>
        </w:rPr>
        <w:t>N</w:t>
      </w:r>
      <w:r w:rsidR="002E2B14" w:rsidRPr="002C28A1">
        <w:rPr>
          <w:rFonts w:ascii="Times New Roman" w:hAnsi="Times New Roman"/>
          <w:sz w:val="26"/>
          <w:szCs w:val="26"/>
        </w:rPr>
        <w:t>h</w:t>
      </w:r>
      <w:r w:rsidR="002E2B14" w:rsidRPr="002C28A1">
        <w:rPr>
          <w:rFonts w:ascii="Times New Roman" w:hAnsi="Times New Roman" w:cs="Arial"/>
          <w:sz w:val="26"/>
          <w:szCs w:val="26"/>
        </w:rPr>
        <w:t>ậ</w:t>
      </w:r>
      <w:r w:rsidR="002E2B14" w:rsidRPr="002C28A1">
        <w:rPr>
          <w:rFonts w:ascii="Times New Roman" w:hAnsi="Times New Roman"/>
          <w:sz w:val="26"/>
          <w:szCs w:val="26"/>
        </w:rPr>
        <w:t>p th</w:t>
      </w:r>
      <w:r w:rsidR="002E2B14" w:rsidRPr="002C28A1">
        <w:rPr>
          <w:rFonts w:ascii="Times New Roman" w:hAnsi="Times New Roman" w:cs=".VnTime"/>
          <w:sz w:val="26"/>
          <w:szCs w:val="26"/>
        </w:rPr>
        <w:t>ô</w:t>
      </w:r>
      <w:r w:rsidR="002E2B14" w:rsidRPr="002C28A1">
        <w:rPr>
          <w:rFonts w:ascii="Times New Roman" w:hAnsi="Times New Roman"/>
          <w:sz w:val="26"/>
          <w:szCs w:val="26"/>
        </w:rPr>
        <w:t xml:space="preserve">ng tin cho n </w:t>
      </w:r>
      <w:r w:rsidR="002E2B14" w:rsidRPr="002C28A1">
        <w:rPr>
          <w:rFonts w:ascii="Times New Roman" w:hAnsi="Times New Roman" w:cs="Arial"/>
          <w:sz w:val="26"/>
          <w:szCs w:val="26"/>
        </w:rPr>
        <w:t>đố</w:t>
      </w:r>
      <w:r w:rsidR="002E2B14" w:rsidRPr="002C28A1">
        <w:rPr>
          <w:rFonts w:ascii="Times New Roman" w:hAnsi="Times New Roman"/>
          <w:sz w:val="26"/>
          <w:szCs w:val="26"/>
        </w:rPr>
        <w:t>i t</w:t>
      </w:r>
      <w:r w:rsidR="002E2B14" w:rsidRPr="002C28A1">
        <w:rPr>
          <w:rFonts w:ascii="Times New Roman" w:hAnsi="Times New Roman" w:cs="Arial"/>
          <w:sz w:val="26"/>
          <w:szCs w:val="26"/>
        </w:rPr>
        <w:t>ượ</w:t>
      </w:r>
      <w:r w:rsidR="002E2B14" w:rsidRPr="002C28A1">
        <w:rPr>
          <w:rFonts w:ascii="Times New Roman" w:hAnsi="Times New Roman"/>
          <w:sz w:val="26"/>
          <w:szCs w:val="26"/>
        </w:rPr>
        <w:t>ng c</w:t>
      </w:r>
      <w:r w:rsidR="002E2B14" w:rsidRPr="002C28A1">
        <w:rPr>
          <w:rFonts w:ascii="Times New Roman" w:hAnsi="Times New Roman" w:cs="Arial"/>
          <w:sz w:val="26"/>
          <w:szCs w:val="26"/>
        </w:rPr>
        <w:t>ủ</w:t>
      </w:r>
      <w:r w:rsidR="002E2B14" w:rsidRPr="002C28A1">
        <w:rPr>
          <w:rFonts w:ascii="Times New Roman" w:hAnsi="Times New Roman"/>
          <w:sz w:val="26"/>
          <w:szCs w:val="26"/>
        </w:rPr>
        <w:t>a l</w:t>
      </w:r>
      <w:r w:rsidR="002E2B14" w:rsidRPr="002C28A1">
        <w:rPr>
          <w:rFonts w:ascii="Times New Roman" w:hAnsi="Times New Roman" w:cs="Arial"/>
          <w:sz w:val="26"/>
          <w:szCs w:val="26"/>
        </w:rPr>
        <w:t>ớ</w:t>
      </w:r>
      <w:r w:rsidR="002E2B14" w:rsidRPr="002C28A1">
        <w:rPr>
          <w:rFonts w:ascii="Times New Roman" w:hAnsi="Times New Roman"/>
          <w:sz w:val="26"/>
          <w:szCs w:val="26"/>
        </w:rPr>
        <w:t xml:space="preserve">p </w:t>
      </w:r>
      <w:del w:id="105" w:author="Windows User" w:date="2014-10-14T21:21:00Z">
        <w:r w:rsidR="002E2B14" w:rsidRPr="002C28A1" w:rsidDel="000D344E">
          <w:rPr>
            <w:rFonts w:ascii="Times New Roman" w:hAnsi="Times New Roman"/>
            <w:sz w:val="26"/>
            <w:szCs w:val="26"/>
          </w:rPr>
          <w:delText>QLMôn học</w:delText>
        </w:r>
      </w:del>
      <w:ins w:id="106" w:author="Windows User" w:date="2014-10-14T21:21:00Z">
        <w:r w:rsidR="002E2B14" w:rsidRPr="002C28A1">
          <w:rPr>
            <w:rFonts w:ascii="Times New Roman" w:hAnsi="Times New Roman"/>
            <w:sz w:val="26"/>
            <w:szCs w:val="26"/>
          </w:rPr>
          <w:t>L</w:t>
        </w:r>
      </w:ins>
      <w:r w:rsidR="002E2B14" w:rsidRPr="002C28A1">
        <w:rPr>
          <w:rFonts w:ascii="Times New Roman" w:hAnsi="Times New Roman"/>
          <w:sz w:val="26"/>
          <w:szCs w:val="26"/>
        </w:rPr>
        <w:t>aptop</w:t>
      </w:r>
    </w:p>
    <w:p w:rsidR="002E2B14" w:rsidRPr="002C28A1" w:rsidRDefault="002E2B14" w:rsidP="002C28A1">
      <w:pPr>
        <w:pStyle w:val="ListParagraph"/>
        <w:numPr>
          <w:ilvl w:val="0"/>
          <w:numId w:val="16"/>
        </w:numPr>
        <w:tabs>
          <w:tab w:val="left" w:pos="3690"/>
        </w:tabs>
        <w:rPr>
          <w:rFonts w:ascii="Times New Roman" w:hAnsi="Times New Roman"/>
          <w:sz w:val="26"/>
          <w:szCs w:val="26"/>
        </w:rPr>
      </w:pPr>
      <w:r w:rsidRPr="002C28A1">
        <w:rPr>
          <w:rFonts w:ascii="Times New Roman" w:hAnsi="Times New Roman"/>
          <w:sz w:val="26"/>
          <w:szCs w:val="26"/>
        </w:rPr>
        <w:t>Tìm thông tin về laptop của một hãng sản xuất bất kỳ (nhập từ bàn phím)</w:t>
      </w:r>
    </w:p>
    <w:p w:rsidR="002E2B14" w:rsidRPr="002C28A1" w:rsidRDefault="002E2B14" w:rsidP="002C28A1">
      <w:pPr>
        <w:pStyle w:val="ListParagraph"/>
        <w:numPr>
          <w:ilvl w:val="0"/>
          <w:numId w:val="16"/>
        </w:numPr>
        <w:tabs>
          <w:tab w:val="left" w:pos="3690"/>
        </w:tabs>
        <w:rPr>
          <w:rFonts w:ascii="Times New Roman" w:hAnsi="Times New Roman"/>
          <w:sz w:val="26"/>
          <w:szCs w:val="26"/>
        </w:rPr>
      </w:pPr>
      <w:r w:rsidRPr="002C28A1">
        <w:rPr>
          <w:rFonts w:ascii="Times New Roman" w:hAnsi="Times New Roman"/>
          <w:sz w:val="26"/>
          <w:szCs w:val="26"/>
        </w:rPr>
        <w:t>Cho biết các laptop có giá thấp nhất</w:t>
      </w:r>
    </w:p>
    <w:p w:rsidR="002E2B14" w:rsidRPr="00D419C5" w:rsidRDefault="002E2B14">
      <w:pPr>
        <w:tabs>
          <w:tab w:val="left" w:pos="3690"/>
        </w:tabs>
        <w:jc w:val="center"/>
        <w:rPr>
          <w:del w:id="107" w:author="Windows User" w:date="2014-10-14T21:26:00Z"/>
          <w:rFonts w:ascii="Times New Roman" w:hAnsi="Times New Roman"/>
          <w:b/>
          <w:sz w:val="26"/>
          <w:szCs w:val="26"/>
        </w:rPr>
        <w:pPrChange w:id="108" w:author="Windows User" w:date="2014-10-14T21:25:00Z">
          <w:pPr/>
        </w:pPrChange>
      </w:pPr>
    </w:p>
    <w:p w:rsidR="002E2B14" w:rsidRDefault="002E2B14" w:rsidP="00523162">
      <w:pPr>
        <w:tabs>
          <w:tab w:val="left" w:pos="3690"/>
        </w:tabs>
        <w:jc w:val="center"/>
        <w:rPr>
          <w:rFonts w:ascii="Times New Roman" w:hAnsi="Times New Roman"/>
          <w:b/>
          <w:i/>
          <w:sz w:val="26"/>
          <w:szCs w:val="26"/>
        </w:rPr>
      </w:pPr>
    </w:p>
    <w:p w:rsidR="00523162" w:rsidRDefault="00523162" w:rsidP="00523162">
      <w:pPr>
        <w:tabs>
          <w:tab w:val="left" w:pos="3690"/>
        </w:tabs>
        <w:jc w:val="center"/>
        <w:rPr>
          <w:rFonts w:ascii="Times New Roman" w:hAnsi="Times New Roman"/>
          <w:b/>
          <w:i/>
          <w:sz w:val="26"/>
          <w:szCs w:val="26"/>
        </w:rPr>
      </w:pPr>
    </w:p>
    <w:p w:rsidR="00523162" w:rsidRDefault="00523162" w:rsidP="00523162">
      <w:pPr>
        <w:ind w:firstLine="720"/>
        <w:rPr>
          <w:rFonts w:ascii="Times New Roman" w:hAnsi="Times New Roman"/>
          <w:i/>
          <w:sz w:val="26"/>
          <w:szCs w:val="26"/>
        </w:rPr>
      </w:pPr>
      <w:r w:rsidRPr="00B81899">
        <w:rPr>
          <w:rFonts w:ascii="Times New Roman" w:hAnsi="Times New Roman"/>
          <w:sz w:val="26"/>
          <w:szCs w:val="26"/>
        </w:rPr>
        <w:t xml:space="preserve">                                                           </w:t>
      </w:r>
      <w:r w:rsidRPr="00B81899">
        <w:rPr>
          <w:rFonts w:ascii="Times New Roman" w:hAnsi="Times New Roman"/>
          <w:i/>
          <w:sz w:val="26"/>
          <w:szCs w:val="26"/>
        </w:rPr>
        <w:t>- Hết-</w:t>
      </w:r>
    </w:p>
    <w:p w:rsidR="00523162" w:rsidRPr="00B81899" w:rsidRDefault="00523162" w:rsidP="00523162">
      <w:pPr>
        <w:ind w:firstLine="720"/>
        <w:jc w:val="center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>Thí sinh không sử dụng tài liệu</w:t>
      </w:r>
    </w:p>
    <w:p w:rsidR="00523162" w:rsidRPr="00D419C5" w:rsidRDefault="00523162">
      <w:pPr>
        <w:tabs>
          <w:tab w:val="left" w:pos="3690"/>
        </w:tabs>
        <w:jc w:val="center"/>
        <w:rPr>
          <w:rFonts w:ascii="Times New Roman" w:hAnsi="Times New Roman"/>
          <w:b/>
          <w:i/>
          <w:sz w:val="26"/>
          <w:szCs w:val="26"/>
          <w:rPrChange w:id="109" w:author="Windows User" w:date="2014-10-14T21:25:00Z">
            <w:rPr>
              <w:rFonts w:ascii="Times New Roman" w:hAnsi="Times New Roman"/>
              <w:b/>
              <w:sz w:val="26"/>
              <w:szCs w:val="26"/>
            </w:rPr>
          </w:rPrChange>
        </w:rPr>
        <w:pPrChange w:id="110" w:author="Windows User" w:date="2014-10-14T21:25:00Z">
          <w:pPr/>
        </w:pPrChange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7"/>
        <w:gridCol w:w="3284"/>
        <w:gridCol w:w="1710"/>
        <w:gridCol w:w="2314"/>
      </w:tblGrid>
      <w:tr w:rsidR="002E2B14" w:rsidRPr="00D419C5" w:rsidDel="00114358" w:rsidTr="0010770D">
        <w:trPr>
          <w:del w:id="111" w:author="user" w:date="2014-10-18T07:34:00Z"/>
        </w:trPr>
        <w:tc>
          <w:tcPr>
            <w:tcW w:w="1998" w:type="dxa"/>
          </w:tcPr>
          <w:p w:rsidR="002E2B14" w:rsidRPr="00D419C5" w:rsidDel="00114358" w:rsidRDefault="002E2B14" w:rsidP="0010770D">
            <w:pPr>
              <w:tabs>
                <w:tab w:val="left" w:pos="3690"/>
              </w:tabs>
              <w:rPr>
                <w:del w:id="112" w:author="user" w:date="2014-10-18T07:34:00Z"/>
                <w:b/>
                <w:sz w:val="26"/>
                <w:szCs w:val="26"/>
              </w:rPr>
            </w:pPr>
            <w:del w:id="113" w:author="Windows User" w:date="2014-10-14T21:29:00Z">
              <w:r w:rsidRPr="00D419C5" w:rsidDel="00114358">
                <w:rPr>
                  <w:b/>
                  <w:sz w:val="26"/>
                  <w:szCs w:val="26"/>
                </w:rPr>
                <w:delText>Mã SV</w:delText>
              </w:r>
            </w:del>
          </w:p>
        </w:tc>
        <w:tc>
          <w:tcPr>
            <w:tcW w:w="3420" w:type="dxa"/>
          </w:tcPr>
          <w:p w:rsidR="002E2B14" w:rsidRPr="00D419C5" w:rsidDel="00114358" w:rsidRDefault="002E2B14" w:rsidP="0010770D">
            <w:pPr>
              <w:tabs>
                <w:tab w:val="left" w:pos="3690"/>
              </w:tabs>
              <w:rPr>
                <w:del w:id="114" w:author="user" w:date="2014-10-18T07:34:00Z"/>
                <w:b/>
                <w:sz w:val="26"/>
                <w:szCs w:val="26"/>
              </w:rPr>
            </w:pPr>
            <w:del w:id="115" w:author="Windows User" w:date="2014-10-14T21:29:00Z">
              <w:r w:rsidRPr="00D419C5" w:rsidDel="00114358">
                <w:rPr>
                  <w:b/>
                  <w:sz w:val="26"/>
                  <w:szCs w:val="26"/>
                </w:rPr>
                <w:delText>Họ tên</w:delText>
              </w:r>
            </w:del>
          </w:p>
        </w:tc>
        <w:tc>
          <w:tcPr>
            <w:tcW w:w="1764" w:type="dxa"/>
          </w:tcPr>
          <w:p w:rsidR="002E2B14" w:rsidRPr="00D419C5" w:rsidDel="00114358" w:rsidRDefault="002E2B14" w:rsidP="0010770D">
            <w:pPr>
              <w:tabs>
                <w:tab w:val="left" w:pos="3690"/>
              </w:tabs>
              <w:rPr>
                <w:del w:id="116" w:author="user" w:date="2014-10-18T07:34:00Z"/>
                <w:b/>
                <w:sz w:val="26"/>
                <w:szCs w:val="26"/>
              </w:rPr>
            </w:pPr>
            <w:del w:id="117" w:author="Windows User" w:date="2014-10-14T21:29:00Z">
              <w:r w:rsidRPr="00D419C5" w:rsidDel="00114358">
                <w:rPr>
                  <w:b/>
                  <w:sz w:val="26"/>
                  <w:szCs w:val="26"/>
                </w:rPr>
                <w:delText>Lớp</w:delText>
              </w:r>
            </w:del>
          </w:p>
        </w:tc>
        <w:tc>
          <w:tcPr>
            <w:tcW w:w="2394" w:type="dxa"/>
          </w:tcPr>
          <w:p w:rsidR="002E2B14" w:rsidRPr="00D419C5" w:rsidDel="00114358" w:rsidRDefault="002E2B14" w:rsidP="0010770D">
            <w:pPr>
              <w:tabs>
                <w:tab w:val="left" w:pos="3690"/>
              </w:tabs>
              <w:rPr>
                <w:del w:id="118" w:author="user" w:date="2014-10-18T07:34:00Z"/>
                <w:b/>
                <w:sz w:val="26"/>
                <w:szCs w:val="26"/>
              </w:rPr>
            </w:pPr>
            <w:del w:id="119" w:author="Windows User" w:date="2014-10-14T21:29:00Z">
              <w:r w:rsidRPr="00D419C5" w:rsidDel="00114358">
                <w:rPr>
                  <w:b/>
                  <w:sz w:val="26"/>
                  <w:szCs w:val="26"/>
                </w:rPr>
                <w:delText>Tổng điểm</w:delText>
              </w:r>
            </w:del>
          </w:p>
        </w:tc>
      </w:tr>
      <w:tr w:rsidR="002E2B14" w:rsidRPr="00D419C5" w:rsidDel="00114358" w:rsidTr="0010770D">
        <w:trPr>
          <w:del w:id="120" w:author="user" w:date="2014-10-18T07:34:00Z"/>
        </w:trPr>
        <w:tc>
          <w:tcPr>
            <w:tcW w:w="1998" w:type="dxa"/>
            <w:vAlign w:val="center"/>
          </w:tcPr>
          <w:p w:rsidR="002E2B14" w:rsidRPr="00D419C5" w:rsidDel="00114358" w:rsidRDefault="002E2B14" w:rsidP="0010770D">
            <w:pPr>
              <w:tabs>
                <w:tab w:val="left" w:pos="3690"/>
              </w:tabs>
              <w:rPr>
                <w:del w:id="121" w:author="user" w:date="2014-10-18T07:34:00Z"/>
                <w:b/>
                <w:sz w:val="26"/>
                <w:szCs w:val="26"/>
              </w:rPr>
            </w:pPr>
            <w:del w:id="122" w:author="Windows User" w:date="2014-10-14T21:29:00Z">
              <w:r w:rsidRPr="00D419C5" w:rsidDel="00114358">
                <w:rPr>
                  <w:b/>
                  <w:sz w:val="26"/>
                  <w:szCs w:val="26"/>
                </w:rPr>
                <w:delText>Ngày thi</w:delText>
              </w:r>
            </w:del>
          </w:p>
        </w:tc>
        <w:tc>
          <w:tcPr>
            <w:tcW w:w="3420" w:type="dxa"/>
            <w:vAlign w:val="center"/>
          </w:tcPr>
          <w:p w:rsidR="002E2B14" w:rsidRPr="00D419C5" w:rsidDel="00114358" w:rsidRDefault="002E2B14" w:rsidP="0010770D">
            <w:pPr>
              <w:tabs>
                <w:tab w:val="left" w:pos="3690"/>
              </w:tabs>
              <w:rPr>
                <w:del w:id="123" w:author="user" w:date="2014-10-18T07:34:00Z"/>
                <w:b/>
                <w:sz w:val="26"/>
                <w:szCs w:val="26"/>
              </w:rPr>
            </w:pPr>
            <w:del w:id="124" w:author="Windows User" w:date="2014-10-14T21:29:00Z">
              <w:r w:rsidRPr="00D419C5" w:rsidDel="00114358">
                <w:rPr>
                  <w:b/>
                  <w:sz w:val="26"/>
                  <w:szCs w:val="26"/>
                </w:rPr>
                <w:delText>Số máy</w:delText>
              </w:r>
            </w:del>
          </w:p>
        </w:tc>
        <w:tc>
          <w:tcPr>
            <w:tcW w:w="1764" w:type="dxa"/>
            <w:vAlign w:val="center"/>
          </w:tcPr>
          <w:p w:rsidR="002E2B14" w:rsidRPr="00D419C5" w:rsidDel="00114358" w:rsidRDefault="002E2B14" w:rsidP="0010770D">
            <w:pPr>
              <w:tabs>
                <w:tab w:val="left" w:pos="3690"/>
              </w:tabs>
              <w:rPr>
                <w:del w:id="125" w:author="user" w:date="2014-10-18T07:34:00Z"/>
                <w:b/>
                <w:sz w:val="26"/>
                <w:szCs w:val="26"/>
              </w:rPr>
            </w:pPr>
            <w:del w:id="126" w:author="Windows User" w:date="2014-10-14T21:29:00Z">
              <w:r w:rsidRPr="00D419C5" w:rsidDel="00114358">
                <w:rPr>
                  <w:b/>
                  <w:sz w:val="26"/>
                  <w:szCs w:val="26"/>
                </w:rPr>
                <w:delText>Giờ thi</w:delText>
              </w:r>
            </w:del>
          </w:p>
        </w:tc>
        <w:tc>
          <w:tcPr>
            <w:tcW w:w="2394" w:type="dxa"/>
          </w:tcPr>
          <w:p w:rsidR="002E2B14" w:rsidRPr="00D419C5" w:rsidDel="00114358" w:rsidRDefault="002E2B14" w:rsidP="0010770D">
            <w:pPr>
              <w:tabs>
                <w:tab w:val="left" w:pos="3690"/>
              </w:tabs>
              <w:rPr>
                <w:del w:id="127" w:author="user" w:date="2014-10-18T07:34:00Z"/>
                <w:b/>
                <w:sz w:val="26"/>
                <w:szCs w:val="26"/>
              </w:rPr>
            </w:pPr>
          </w:p>
          <w:p w:rsidR="002E2B14" w:rsidRPr="00D419C5" w:rsidDel="00114358" w:rsidRDefault="002E2B14" w:rsidP="0010770D">
            <w:pPr>
              <w:tabs>
                <w:tab w:val="left" w:pos="3690"/>
              </w:tabs>
              <w:rPr>
                <w:del w:id="128" w:author="user" w:date="2014-10-18T07:34:00Z"/>
                <w:b/>
                <w:sz w:val="26"/>
                <w:szCs w:val="26"/>
              </w:rPr>
            </w:pPr>
          </w:p>
          <w:p w:rsidR="002E2B14" w:rsidRPr="00D419C5" w:rsidDel="00114358" w:rsidRDefault="002E2B14" w:rsidP="0010770D">
            <w:pPr>
              <w:tabs>
                <w:tab w:val="left" w:pos="3690"/>
              </w:tabs>
              <w:rPr>
                <w:del w:id="129" w:author="user" w:date="2014-10-18T07:34:00Z"/>
                <w:b/>
                <w:sz w:val="26"/>
                <w:szCs w:val="26"/>
              </w:rPr>
            </w:pPr>
          </w:p>
          <w:p w:rsidR="002E2B14" w:rsidRPr="00D419C5" w:rsidDel="00114358" w:rsidRDefault="002E2B14" w:rsidP="0010770D">
            <w:pPr>
              <w:tabs>
                <w:tab w:val="left" w:pos="3690"/>
              </w:tabs>
              <w:rPr>
                <w:del w:id="130" w:author="user" w:date="2014-10-18T07:34:00Z"/>
                <w:b/>
                <w:sz w:val="26"/>
                <w:szCs w:val="26"/>
              </w:rPr>
            </w:pPr>
          </w:p>
        </w:tc>
      </w:tr>
    </w:tbl>
    <w:p w:rsidR="002E2B14" w:rsidRPr="00D419C5" w:rsidDel="005F7C5F" w:rsidRDefault="002E2B14" w:rsidP="002E2B14">
      <w:pPr>
        <w:tabs>
          <w:tab w:val="left" w:pos="3690"/>
        </w:tabs>
        <w:rPr>
          <w:rFonts w:ascii="Times New Roman" w:hAnsi="Times New Roman"/>
          <w:b/>
          <w:sz w:val="26"/>
          <w:szCs w:val="26"/>
        </w:rPr>
      </w:pPr>
    </w:p>
    <w:p w:rsidR="002E2B14" w:rsidRPr="00D419C5" w:rsidRDefault="002E2B14" w:rsidP="002E2B14">
      <w:pPr>
        <w:tabs>
          <w:tab w:val="left" w:pos="3690"/>
        </w:tabs>
        <w:rPr>
          <w:rFonts w:ascii="Times New Roman" w:hAnsi="Times New Roman"/>
        </w:rPr>
      </w:pPr>
    </w:p>
    <w:p w:rsidR="002E2B14" w:rsidRPr="00D419C5" w:rsidRDefault="002E2B14" w:rsidP="002E2B14">
      <w:pPr>
        <w:spacing w:after="200" w:line="276" w:lineRule="auto"/>
        <w:ind w:left="720"/>
        <w:jc w:val="both"/>
        <w:rPr>
          <w:rFonts w:ascii="Times New Roman" w:hAnsi="Times New Roman"/>
        </w:rPr>
      </w:pPr>
      <w:r w:rsidRPr="00D419C5">
        <w:rPr>
          <w:rFonts w:ascii="Times New Roman" w:hAnsi="Times New Roman"/>
        </w:rPr>
        <w:br w:type="page"/>
      </w:r>
    </w:p>
    <w:tbl>
      <w:tblPr>
        <w:tblStyle w:val="TableGrid"/>
        <w:tblW w:w="9451" w:type="dxa"/>
        <w:tblLook w:val="01E0" w:firstRow="1" w:lastRow="1" w:firstColumn="1" w:lastColumn="1" w:noHBand="0" w:noVBand="0"/>
      </w:tblPr>
      <w:tblGrid>
        <w:gridCol w:w="3470"/>
        <w:gridCol w:w="3584"/>
        <w:gridCol w:w="2397"/>
      </w:tblGrid>
      <w:tr w:rsidR="00945A6F" w:rsidRPr="00D419C5" w:rsidTr="0010770D"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A6F" w:rsidRPr="00D419C5" w:rsidRDefault="00945A6F" w:rsidP="0010770D">
            <w:pPr>
              <w:spacing w:before="80" w:after="80"/>
              <w:jc w:val="center"/>
              <w:rPr>
                <w:sz w:val="24"/>
                <w:szCs w:val="20"/>
              </w:rPr>
            </w:pPr>
            <w:r w:rsidRPr="00D419C5">
              <w:rPr>
                <w:sz w:val="24"/>
                <w:szCs w:val="20"/>
              </w:rPr>
              <w:lastRenderedPageBreak/>
              <w:t xml:space="preserve">ĐẠI HỌC </w:t>
            </w:r>
            <w:r>
              <w:rPr>
                <w:sz w:val="24"/>
                <w:szCs w:val="20"/>
              </w:rPr>
              <w:t>GTVT</w:t>
            </w:r>
          </w:p>
          <w:p w:rsidR="00945A6F" w:rsidRPr="00D419C5" w:rsidRDefault="00945A6F" w:rsidP="0010770D">
            <w:pPr>
              <w:spacing w:before="80" w:after="80"/>
              <w:jc w:val="center"/>
              <w:rPr>
                <w:b/>
                <w:sz w:val="18"/>
                <w:szCs w:val="20"/>
              </w:rPr>
            </w:pPr>
            <w:r w:rsidRPr="00D419C5">
              <w:rPr>
                <w:b/>
                <w:sz w:val="18"/>
                <w:szCs w:val="20"/>
              </w:rPr>
              <w:t>KHOA CÔNG NGHỆ THÔNG TIN</w:t>
            </w:r>
          </w:p>
          <w:p w:rsidR="00945A6F" w:rsidRPr="00D419C5" w:rsidRDefault="00945A6F" w:rsidP="0010770D">
            <w:pPr>
              <w:spacing w:before="80" w:after="80"/>
              <w:jc w:val="center"/>
              <w:rPr>
                <w:b/>
                <w:bCs/>
                <w:sz w:val="26"/>
                <w:szCs w:val="26"/>
              </w:rPr>
            </w:pPr>
            <w:r w:rsidRPr="00D419C5">
              <w:rPr>
                <w:sz w:val="18"/>
                <w:szCs w:val="20"/>
              </w:rPr>
              <w:t>BỘ MÔN CÔNG NGHỆ PHẦN MỀM</w:t>
            </w:r>
          </w:p>
        </w:tc>
        <w:tc>
          <w:tcPr>
            <w:tcW w:w="3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A6F" w:rsidRPr="00D419C5" w:rsidRDefault="00945A6F" w:rsidP="0010770D">
            <w:pPr>
              <w:spacing w:line="360" w:lineRule="auto"/>
              <w:jc w:val="center"/>
              <w:rPr>
                <w:b/>
                <w:sz w:val="18"/>
                <w:szCs w:val="20"/>
              </w:rPr>
            </w:pPr>
            <w:r w:rsidRPr="00D419C5">
              <w:rPr>
                <w:b/>
                <w:sz w:val="18"/>
                <w:szCs w:val="20"/>
              </w:rPr>
              <w:t>ĐỀ THI MÔN: LẬP TRÌNH HĐT &amp; C++</w:t>
            </w:r>
          </w:p>
          <w:p w:rsidR="00945A6F" w:rsidRPr="00D419C5" w:rsidRDefault="00945A6F" w:rsidP="0010770D">
            <w:pPr>
              <w:spacing w:line="360" w:lineRule="auto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Đề số 2015_007</w:t>
            </w:r>
          </w:p>
          <w:p w:rsidR="00945A6F" w:rsidRPr="00D419C5" w:rsidRDefault="00945A6F" w:rsidP="0010770D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D419C5">
              <w:rPr>
                <w:b/>
                <w:bCs/>
                <w:szCs w:val="20"/>
              </w:rPr>
              <w:t>Thời gian: 60 phút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A6F" w:rsidRPr="00D419C5" w:rsidRDefault="00945A6F" w:rsidP="0010770D">
            <w:pPr>
              <w:jc w:val="center"/>
              <w:rPr>
                <w:b/>
                <w:bCs/>
                <w:sz w:val="18"/>
                <w:szCs w:val="26"/>
              </w:rPr>
            </w:pPr>
            <w:r w:rsidRPr="00D419C5">
              <w:rPr>
                <w:b/>
                <w:bCs/>
                <w:sz w:val="18"/>
                <w:szCs w:val="26"/>
              </w:rPr>
              <w:t>TRƯỞNG BỘ MÔN</w:t>
            </w:r>
          </w:p>
          <w:p w:rsidR="00945A6F" w:rsidRPr="00D419C5" w:rsidRDefault="00945A6F" w:rsidP="0010770D">
            <w:pPr>
              <w:jc w:val="center"/>
              <w:rPr>
                <w:b/>
                <w:bCs/>
                <w:sz w:val="26"/>
                <w:szCs w:val="26"/>
              </w:rPr>
            </w:pPr>
            <w:r w:rsidRPr="00D419C5">
              <w:rPr>
                <w:b/>
                <w:bCs/>
                <w:sz w:val="18"/>
                <w:szCs w:val="26"/>
              </w:rPr>
              <w:t>(</w:t>
            </w:r>
            <w:r w:rsidRPr="00D419C5">
              <w:rPr>
                <w:b/>
                <w:bCs/>
                <w:i/>
                <w:sz w:val="18"/>
                <w:szCs w:val="26"/>
              </w:rPr>
              <w:t>Ký duyệt</w:t>
            </w:r>
            <w:r w:rsidRPr="00D419C5">
              <w:rPr>
                <w:b/>
                <w:bCs/>
                <w:sz w:val="18"/>
                <w:szCs w:val="26"/>
              </w:rPr>
              <w:t>)</w:t>
            </w:r>
          </w:p>
        </w:tc>
      </w:tr>
    </w:tbl>
    <w:p w:rsidR="002E2B14" w:rsidRPr="00D419C5" w:rsidRDefault="002452C2" w:rsidP="002E2B14">
      <w:pPr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Câu 1:</w:t>
      </w:r>
    </w:p>
    <w:p w:rsidR="002E2B14" w:rsidRPr="00D419C5" w:rsidRDefault="002E2B14" w:rsidP="002E2B14">
      <w:pPr>
        <w:rPr>
          <w:rFonts w:ascii="Times New Roman" w:hAnsi="Times New Roman"/>
          <w:sz w:val="26"/>
          <w:szCs w:val="26"/>
        </w:rPr>
      </w:pPr>
      <w:r w:rsidRPr="00D419C5">
        <w:rPr>
          <w:rFonts w:ascii="Times New Roman" w:hAnsi="Times New Roman"/>
          <w:sz w:val="26"/>
          <w:szCs w:val="26"/>
        </w:rPr>
        <w:t xml:space="preserve">Xây dựng lớp </w:t>
      </w:r>
      <w:del w:id="131" w:author="Windows User" w:date="2014-10-14T21:12:00Z">
        <w:r w:rsidRPr="00D419C5" w:rsidDel="00B63D47">
          <w:rPr>
            <w:rFonts w:ascii="Times New Roman" w:hAnsi="Times New Roman"/>
            <w:sz w:val="26"/>
            <w:szCs w:val="26"/>
          </w:rPr>
          <w:delText>Tọa Độ</w:delText>
        </w:r>
      </w:del>
      <w:r w:rsidRPr="00D419C5">
        <w:rPr>
          <w:rFonts w:ascii="Times New Roman" w:hAnsi="Times New Roman"/>
          <w:sz w:val="26"/>
          <w:szCs w:val="26"/>
        </w:rPr>
        <w:t>DayNguyen</w:t>
      </w:r>
      <w:ins w:id="132" w:author="Windows User" w:date="2014-10-14T21:17:00Z">
        <w:r w:rsidRPr="00D419C5">
          <w:rPr>
            <w:rFonts w:ascii="Times New Roman" w:hAnsi="Times New Roman"/>
            <w:sz w:val="26"/>
            <w:szCs w:val="26"/>
          </w:rPr>
          <w:t xml:space="preserve"> (</w:t>
        </w:r>
      </w:ins>
      <w:r w:rsidRPr="00D419C5">
        <w:rPr>
          <w:rFonts w:ascii="Times New Roman" w:hAnsi="Times New Roman"/>
          <w:sz w:val="26"/>
          <w:szCs w:val="26"/>
        </w:rPr>
        <w:t>Dãy các số nguyên</w:t>
      </w:r>
      <w:ins w:id="133" w:author="Windows User" w:date="2014-10-14T21:17:00Z">
        <w:r w:rsidRPr="00D419C5">
          <w:rPr>
            <w:rFonts w:ascii="Times New Roman" w:hAnsi="Times New Roman"/>
            <w:sz w:val="26"/>
            <w:szCs w:val="26"/>
          </w:rPr>
          <w:t>)</w:t>
        </w:r>
      </w:ins>
      <w:ins w:id="134" w:author="Windows User" w:date="2014-10-14T21:12:00Z">
        <w:r w:rsidRPr="00D419C5">
          <w:rPr>
            <w:rFonts w:ascii="Times New Roman" w:hAnsi="Times New Roman"/>
            <w:sz w:val="26"/>
            <w:szCs w:val="26"/>
          </w:rPr>
          <w:t xml:space="preserve">, trong đó định nghĩa </w:t>
        </w:r>
      </w:ins>
      <w:r w:rsidRPr="00D419C5">
        <w:rPr>
          <w:rFonts w:ascii="Times New Roman" w:hAnsi="Times New Roman"/>
          <w:sz w:val="26"/>
          <w:szCs w:val="26"/>
        </w:rPr>
        <w:t>số phần tử của dãy và một dãy xác định các phần tử của dãy</w:t>
      </w:r>
      <w:del w:id="135" w:author="Windows User" w:date="2014-10-14T21:13:00Z">
        <w:r w:rsidRPr="00D419C5" w:rsidDel="00B63D47">
          <w:rPr>
            <w:rFonts w:ascii="Times New Roman" w:hAnsi="Times New Roman"/>
            <w:sz w:val="26"/>
            <w:szCs w:val="26"/>
          </w:rPr>
          <w:delText>. Các hàm</w:delText>
        </w:r>
      </w:del>
      <w:ins w:id="136" w:author="Windows User" w:date="2014-10-14T21:13:00Z">
        <w:r w:rsidRPr="00D419C5">
          <w:rPr>
            <w:rFonts w:ascii="Times New Roman" w:hAnsi="Times New Roman"/>
            <w:sz w:val="26"/>
            <w:szCs w:val="26"/>
          </w:rPr>
          <w:t xml:space="preserve"> và các hàm</w:t>
        </w:r>
      </w:ins>
      <w:r w:rsidRPr="00D419C5">
        <w:rPr>
          <w:rFonts w:ascii="Times New Roman" w:hAnsi="Times New Roman"/>
          <w:sz w:val="26"/>
          <w:szCs w:val="26"/>
        </w:rPr>
        <w:t>:</w:t>
      </w:r>
    </w:p>
    <w:p w:rsidR="002E2B14" w:rsidRPr="00D419C5" w:rsidRDefault="002E2B14" w:rsidP="002E2B14">
      <w:pPr>
        <w:numPr>
          <w:ilvl w:val="0"/>
          <w:numId w:val="1"/>
        </w:numPr>
        <w:rPr>
          <w:rFonts w:ascii="Times New Roman" w:hAnsi="Times New Roman"/>
          <w:i/>
          <w:sz w:val="26"/>
          <w:szCs w:val="26"/>
        </w:rPr>
      </w:pPr>
      <w:r w:rsidRPr="00D419C5">
        <w:rPr>
          <w:rFonts w:ascii="Times New Roman" w:hAnsi="Times New Roman"/>
          <w:sz w:val="26"/>
          <w:szCs w:val="26"/>
        </w:rPr>
        <w:t>H</w:t>
      </w:r>
      <w:del w:id="137" w:author="Windows User" w:date="2014-10-14T21:12:00Z">
        <w:r w:rsidRPr="00D419C5" w:rsidDel="00B63D47">
          <w:rPr>
            <w:rFonts w:ascii="Times New Roman" w:hAnsi="Times New Roman"/>
            <w:sz w:val="26"/>
            <w:szCs w:val="26"/>
          </w:rPr>
          <w:delText xml:space="preserve">Hàm </w:delText>
        </w:r>
      </w:del>
      <w:ins w:id="138" w:author="Windows User" w:date="2014-10-14T21:12:00Z">
        <w:r w:rsidRPr="00D419C5">
          <w:rPr>
            <w:rFonts w:ascii="Times New Roman" w:hAnsi="Times New Roman"/>
            <w:sz w:val="26"/>
            <w:szCs w:val="26"/>
          </w:rPr>
          <w:t xml:space="preserve">àm </w:t>
        </w:r>
      </w:ins>
      <w:r w:rsidRPr="00D419C5">
        <w:rPr>
          <w:rFonts w:ascii="Times New Roman" w:hAnsi="Times New Roman"/>
          <w:sz w:val="26"/>
          <w:szCs w:val="26"/>
        </w:rPr>
        <w:t xml:space="preserve">tạo </w:t>
      </w:r>
    </w:p>
    <w:p w:rsidR="002E2B14" w:rsidRPr="00D419C5" w:rsidRDefault="002E2B14" w:rsidP="002E2B14">
      <w:pPr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 w:rsidRPr="00D419C5">
        <w:rPr>
          <w:rFonts w:ascii="Times New Roman" w:hAnsi="Times New Roman"/>
          <w:sz w:val="26"/>
          <w:szCs w:val="26"/>
        </w:rPr>
        <w:t xml:space="preserve">Toán tử  </w:t>
      </w:r>
      <w:ins w:id="139" w:author="Windows User" w:date="2014-10-14T21:14:00Z">
        <w:r w:rsidRPr="00D419C5">
          <w:rPr>
            <w:rFonts w:ascii="Times New Roman" w:hAnsi="Times New Roman"/>
            <w:sz w:val="26"/>
            <w:szCs w:val="26"/>
          </w:rPr>
          <w:t xml:space="preserve">&lt;&lt; để </w:t>
        </w:r>
      </w:ins>
      <w:r w:rsidRPr="00D419C5">
        <w:rPr>
          <w:rFonts w:ascii="Times New Roman" w:hAnsi="Times New Roman"/>
          <w:sz w:val="26"/>
          <w:szCs w:val="26"/>
        </w:rPr>
        <w:t xml:space="preserve">xuất lên màn hình dãy  </w:t>
      </w:r>
      <w:del w:id="140" w:author="Windows User" w:date="2014-10-14T21:14:00Z">
        <w:r w:rsidRPr="00D419C5" w:rsidDel="00B63D47">
          <w:rPr>
            <w:rFonts w:ascii="Times New Roman" w:hAnsi="Times New Roman"/>
            <w:sz w:val="26"/>
            <w:szCs w:val="26"/>
          </w:rPr>
          <w:delText xml:space="preserve">1 </w:delText>
        </w:r>
      </w:del>
    </w:p>
    <w:p w:rsidR="002E2B14" w:rsidRPr="00D419C5" w:rsidRDefault="002E2B14" w:rsidP="002E2B14">
      <w:pPr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 w:rsidRPr="00D419C5">
        <w:rPr>
          <w:rFonts w:ascii="Times New Roman" w:hAnsi="Times New Roman"/>
          <w:sz w:val="26"/>
          <w:szCs w:val="26"/>
        </w:rPr>
        <w:t xml:space="preserve">Toán tử </w:t>
      </w:r>
      <w:ins w:id="141" w:author="Windows User" w:date="2014-10-14T21:13:00Z">
        <w:r w:rsidRPr="00D419C5">
          <w:rPr>
            <w:rFonts w:ascii="Times New Roman" w:hAnsi="Times New Roman"/>
            <w:sz w:val="26"/>
            <w:szCs w:val="26"/>
          </w:rPr>
          <w:t xml:space="preserve">&gt;&gt; để </w:t>
        </w:r>
      </w:ins>
      <w:r w:rsidRPr="00D419C5">
        <w:rPr>
          <w:rFonts w:ascii="Times New Roman" w:hAnsi="Times New Roman"/>
          <w:sz w:val="26"/>
          <w:szCs w:val="26"/>
        </w:rPr>
        <w:t>nhập một dãy</w:t>
      </w:r>
      <w:del w:id="142" w:author="Windows User" w:date="2014-10-14T21:14:00Z">
        <w:r w:rsidRPr="00D419C5" w:rsidDel="00B63D47">
          <w:rPr>
            <w:rFonts w:ascii="Times New Roman" w:hAnsi="Times New Roman"/>
            <w:sz w:val="26"/>
            <w:szCs w:val="26"/>
          </w:rPr>
          <w:delText xml:space="preserve">1 </w:delText>
        </w:r>
      </w:del>
    </w:p>
    <w:p w:rsidR="002E2B14" w:rsidRPr="00D419C5" w:rsidRDefault="002E2B14" w:rsidP="002E2B14">
      <w:pPr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 w:rsidRPr="00D419C5">
        <w:rPr>
          <w:rFonts w:ascii="Times New Roman" w:hAnsi="Times New Roman"/>
          <w:sz w:val="26"/>
          <w:szCs w:val="26"/>
        </w:rPr>
        <w:t>Hàm</w:t>
      </w:r>
      <w:ins w:id="143" w:author="Windows User" w:date="2014-10-14T21:14:00Z">
        <w:r w:rsidRPr="00D419C5">
          <w:rPr>
            <w:rFonts w:ascii="Times New Roman" w:hAnsi="Times New Roman"/>
            <w:sz w:val="26"/>
            <w:szCs w:val="26"/>
          </w:rPr>
          <w:t xml:space="preserve"> </w:t>
        </w:r>
      </w:ins>
      <w:r w:rsidRPr="00D419C5">
        <w:rPr>
          <w:rFonts w:ascii="Times New Roman" w:hAnsi="Times New Roman"/>
          <w:sz w:val="26"/>
          <w:szCs w:val="26"/>
        </w:rPr>
        <w:t>đếm và in các phần tử là số nguyên tố của dãy</w:t>
      </w:r>
      <w:del w:id="144" w:author="Windows User" w:date="2014-10-14T21:14:00Z">
        <w:r w:rsidRPr="00D419C5" w:rsidDel="00B63D47">
          <w:rPr>
            <w:rFonts w:ascii="Times New Roman" w:hAnsi="Times New Roman"/>
            <w:i/>
            <w:sz w:val="26"/>
            <w:szCs w:val="26"/>
          </w:rPr>
          <w:delText xml:space="preserve">1 </w:delText>
        </w:r>
      </w:del>
    </w:p>
    <w:p w:rsidR="002E2B14" w:rsidRPr="00D419C5" w:rsidRDefault="002E2B14" w:rsidP="002E2B14">
      <w:pPr>
        <w:rPr>
          <w:rFonts w:ascii="Times New Roman" w:hAnsi="Times New Roman"/>
          <w:sz w:val="26"/>
          <w:szCs w:val="26"/>
        </w:rPr>
      </w:pPr>
      <w:proofErr w:type="gramStart"/>
      <w:r w:rsidRPr="00D419C5">
        <w:rPr>
          <w:rFonts w:ascii="Times New Roman" w:hAnsi="Times New Roman"/>
          <w:sz w:val="26"/>
          <w:szCs w:val="26"/>
        </w:rPr>
        <w:t>Viết chương trình nhập một dãy.</w:t>
      </w:r>
      <w:proofErr w:type="gramEnd"/>
      <w:r w:rsidRPr="00D419C5">
        <w:rPr>
          <w:rFonts w:ascii="Times New Roman" w:hAnsi="Times New Roman"/>
          <w:sz w:val="26"/>
          <w:szCs w:val="26"/>
        </w:rPr>
        <w:t xml:space="preserve"> </w:t>
      </w:r>
      <w:proofErr w:type="gramStart"/>
      <w:r w:rsidRPr="00D419C5">
        <w:rPr>
          <w:rFonts w:ascii="Times New Roman" w:hAnsi="Times New Roman"/>
          <w:sz w:val="26"/>
          <w:szCs w:val="26"/>
        </w:rPr>
        <w:t>In dãy đó ra màn hình dãy đã nhập đồng thời đếm và in các phần tử là số nguyên tố.</w:t>
      </w:r>
      <w:proofErr w:type="gramEnd"/>
      <w:r w:rsidRPr="00D419C5">
        <w:rPr>
          <w:rFonts w:ascii="Times New Roman" w:hAnsi="Times New Roman"/>
          <w:sz w:val="26"/>
          <w:szCs w:val="26"/>
        </w:rPr>
        <w:t xml:space="preserve"> </w:t>
      </w:r>
    </w:p>
    <w:p w:rsidR="002E2B14" w:rsidRPr="00D419C5" w:rsidRDefault="002E2B14" w:rsidP="002E2B14">
      <w:pPr>
        <w:rPr>
          <w:rFonts w:ascii="Times New Roman" w:hAnsi="Times New Roman"/>
          <w:sz w:val="26"/>
          <w:szCs w:val="26"/>
        </w:rPr>
      </w:pPr>
    </w:p>
    <w:p w:rsidR="002E2B14" w:rsidRPr="00D419C5" w:rsidRDefault="002E2B14" w:rsidP="002E2B14">
      <w:pPr>
        <w:rPr>
          <w:ins w:id="145" w:author="Windows User" w:date="2014-10-14T21:16:00Z"/>
          <w:rFonts w:ascii="Times New Roman" w:hAnsi="Times New Roman"/>
          <w:b/>
          <w:sz w:val="26"/>
          <w:szCs w:val="26"/>
        </w:rPr>
      </w:pPr>
    </w:p>
    <w:p w:rsidR="002E2B14" w:rsidRPr="002452C2" w:rsidRDefault="002E2B14" w:rsidP="002E2B14">
      <w:pPr>
        <w:rPr>
          <w:rFonts w:ascii="Times New Roman" w:hAnsi="Times New Roman"/>
          <w:b/>
          <w:sz w:val="26"/>
          <w:szCs w:val="26"/>
        </w:rPr>
      </w:pPr>
      <w:r w:rsidRPr="002452C2">
        <w:rPr>
          <w:rFonts w:ascii="Times New Roman" w:hAnsi="Times New Roman"/>
          <w:b/>
          <w:sz w:val="26"/>
          <w:szCs w:val="26"/>
        </w:rPr>
        <w:t>Câu 2</w:t>
      </w:r>
      <w:r w:rsidR="002452C2">
        <w:rPr>
          <w:rFonts w:ascii="Times New Roman" w:hAnsi="Times New Roman"/>
          <w:b/>
          <w:sz w:val="26"/>
          <w:szCs w:val="26"/>
        </w:rPr>
        <w:t>:</w:t>
      </w:r>
    </w:p>
    <w:p w:rsidR="00D044DA" w:rsidRPr="002452C2" w:rsidRDefault="00D044DA" w:rsidP="00D044DA">
      <w:pPr>
        <w:pStyle w:val="ListParagraph"/>
        <w:numPr>
          <w:ilvl w:val="0"/>
          <w:numId w:val="11"/>
        </w:numPr>
        <w:rPr>
          <w:rFonts w:ascii="Times New Roman" w:hAnsi="Times New Roman"/>
          <w:sz w:val="26"/>
          <w:szCs w:val="26"/>
        </w:rPr>
      </w:pPr>
      <w:r w:rsidRPr="002452C2">
        <w:rPr>
          <w:rFonts w:ascii="Times New Roman" w:hAnsi="Times New Roman"/>
          <w:bCs/>
          <w:sz w:val="26"/>
          <w:szCs w:val="26"/>
        </w:rPr>
        <w:t>Xây dựng l</w:t>
      </w:r>
      <w:r w:rsidRPr="002452C2">
        <w:rPr>
          <w:rFonts w:ascii="Times New Roman" w:hAnsi="Times New Roman" w:cs="Arial"/>
          <w:bCs/>
          <w:sz w:val="26"/>
          <w:szCs w:val="26"/>
        </w:rPr>
        <w:t>ớ</w:t>
      </w:r>
      <w:r w:rsidRPr="002452C2">
        <w:rPr>
          <w:rFonts w:ascii="Times New Roman" w:hAnsi="Times New Roman"/>
          <w:bCs/>
          <w:sz w:val="26"/>
          <w:szCs w:val="26"/>
        </w:rPr>
        <w:t>p MatHang (M</w:t>
      </w:r>
      <w:r w:rsidRPr="002452C2">
        <w:rPr>
          <w:rFonts w:ascii="Times New Roman" w:hAnsi="Times New Roman" w:cs="Arial"/>
          <w:bCs/>
          <w:sz w:val="26"/>
          <w:szCs w:val="26"/>
        </w:rPr>
        <w:t>ặ</w:t>
      </w:r>
      <w:r w:rsidRPr="002452C2">
        <w:rPr>
          <w:rFonts w:ascii="Times New Roman" w:hAnsi="Times New Roman"/>
          <w:bCs/>
          <w:sz w:val="26"/>
          <w:szCs w:val="26"/>
        </w:rPr>
        <w:t>t h</w:t>
      </w:r>
      <w:r w:rsidRPr="002452C2">
        <w:rPr>
          <w:rFonts w:ascii="Times New Roman" w:hAnsi="Times New Roman" w:cs="Arial"/>
          <w:bCs/>
          <w:sz w:val="26"/>
          <w:szCs w:val="26"/>
        </w:rPr>
        <w:t>à</w:t>
      </w:r>
      <w:r w:rsidRPr="002452C2">
        <w:rPr>
          <w:rFonts w:ascii="Times New Roman" w:hAnsi="Times New Roman"/>
          <w:bCs/>
          <w:sz w:val="26"/>
          <w:szCs w:val="26"/>
        </w:rPr>
        <w:t>ng)</w:t>
      </w:r>
    </w:p>
    <w:p w:rsidR="00D044DA" w:rsidRPr="002452C2" w:rsidRDefault="00D044DA" w:rsidP="00D044DA">
      <w:pPr>
        <w:rPr>
          <w:rFonts w:ascii="Times New Roman" w:hAnsi="Times New Roman"/>
          <w:sz w:val="26"/>
          <w:szCs w:val="26"/>
        </w:rPr>
      </w:pPr>
      <w:r w:rsidRPr="002452C2">
        <w:rPr>
          <w:rFonts w:ascii="Times New Roman" w:hAnsi="Times New Roman"/>
          <w:sz w:val="26"/>
          <w:szCs w:val="26"/>
        </w:rPr>
        <w:t xml:space="preserve">          Các thuộc tính</w:t>
      </w:r>
      <w:proofErr w:type="gramStart"/>
      <w:r w:rsidRPr="002452C2">
        <w:rPr>
          <w:rFonts w:ascii="Times New Roman" w:hAnsi="Times New Roman"/>
          <w:sz w:val="26"/>
          <w:szCs w:val="26"/>
        </w:rPr>
        <w:t>:Mã</w:t>
      </w:r>
      <w:proofErr w:type="gramEnd"/>
      <w:r w:rsidRPr="002452C2">
        <w:rPr>
          <w:rFonts w:ascii="Times New Roman" w:hAnsi="Times New Roman"/>
          <w:sz w:val="26"/>
          <w:szCs w:val="26"/>
        </w:rPr>
        <w:t xml:space="preserve"> hàng (kiểu chuỗi), Đơn giá (kiểu nguyên dài)</w:t>
      </w:r>
    </w:p>
    <w:p w:rsidR="00D044DA" w:rsidRPr="002452C2" w:rsidRDefault="00D044DA" w:rsidP="00D044DA">
      <w:pPr>
        <w:rPr>
          <w:rFonts w:ascii="Times New Roman" w:hAnsi="Times New Roman"/>
          <w:sz w:val="26"/>
          <w:szCs w:val="26"/>
        </w:rPr>
      </w:pPr>
      <w:r w:rsidRPr="002452C2">
        <w:rPr>
          <w:rFonts w:ascii="Times New Roman" w:hAnsi="Times New Roman"/>
          <w:sz w:val="26"/>
          <w:szCs w:val="26"/>
        </w:rPr>
        <w:t xml:space="preserve">          Các phương thức: Nhập và các các phương thức khác</w:t>
      </w:r>
    </w:p>
    <w:p w:rsidR="00D044DA" w:rsidRPr="002452C2" w:rsidRDefault="00D044DA" w:rsidP="00D044DA">
      <w:pPr>
        <w:pStyle w:val="ListParagraph"/>
        <w:numPr>
          <w:ilvl w:val="0"/>
          <w:numId w:val="11"/>
        </w:numPr>
        <w:rPr>
          <w:rFonts w:ascii="Times New Roman" w:hAnsi="Times New Roman"/>
          <w:sz w:val="26"/>
          <w:szCs w:val="26"/>
        </w:rPr>
      </w:pPr>
      <w:r w:rsidRPr="002452C2">
        <w:rPr>
          <w:rFonts w:ascii="Times New Roman" w:hAnsi="Times New Roman"/>
          <w:bCs/>
          <w:sz w:val="26"/>
          <w:szCs w:val="26"/>
        </w:rPr>
        <w:t>L</w:t>
      </w:r>
      <w:r w:rsidRPr="002452C2">
        <w:rPr>
          <w:rFonts w:ascii="Times New Roman" w:hAnsi="Times New Roman" w:cs="Arial"/>
          <w:bCs/>
          <w:sz w:val="26"/>
          <w:szCs w:val="26"/>
        </w:rPr>
        <w:t>ớ</w:t>
      </w:r>
      <w:r w:rsidRPr="002452C2">
        <w:rPr>
          <w:rFonts w:ascii="Times New Roman" w:hAnsi="Times New Roman"/>
          <w:bCs/>
          <w:sz w:val="26"/>
          <w:szCs w:val="26"/>
        </w:rPr>
        <w:t>p HoaDon (Ho</w:t>
      </w:r>
      <w:r w:rsidRPr="002452C2">
        <w:rPr>
          <w:rFonts w:ascii="Times New Roman" w:hAnsi="Times New Roman" w:cs=".VnTime"/>
          <w:bCs/>
          <w:sz w:val="26"/>
          <w:szCs w:val="26"/>
        </w:rPr>
        <w:t>á</w:t>
      </w:r>
      <w:r w:rsidRPr="002452C2">
        <w:rPr>
          <w:rFonts w:ascii="Times New Roman" w:hAnsi="Times New Roman"/>
          <w:bCs/>
          <w:sz w:val="26"/>
          <w:szCs w:val="26"/>
        </w:rPr>
        <w:t xml:space="preserve"> </w:t>
      </w:r>
      <w:r w:rsidRPr="002452C2">
        <w:rPr>
          <w:rFonts w:ascii="Times New Roman" w:hAnsi="Times New Roman" w:cs="Arial"/>
          <w:bCs/>
          <w:sz w:val="26"/>
          <w:szCs w:val="26"/>
        </w:rPr>
        <w:t>đơ</w:t>
      </w:r>
      <w:r w:rsidRPr="002452C2">
        <w:rPr>
          <w:rFonts w:ascii="Times New Roman" w:hAnsi="Times New Roman"/>
          <w:bCs/>
          <w:sz w:val="26"/>
          <w:szCs w:val="26"/>
        </w:rPr>
        <w:t>n b</w:t>
      </w:r>
      <w:r w:rsidRPr="002452C2">
        <w:rPr>
          <w:rFonts w:ascii="Times New Roman" w:hAnsi="Times New Roman" w:cs=".VnTime"/>
          <w:bCs/>
          <w:sz w:val="26"/>
          <w:szCs w:val="26"/>
        </w:rPr>
        <w:t>á</w:t>
      </w:r>
      <w:r w:rsidRPr="002452C2">
        <w:rPr>
          <w:rFonts w:ascii="Times New Roman" w:hAnsi="Times New Roman"/>
          <w:bCs/>
          <w:sz w:val="26"/>
          <w:szCs w:val="26"/>
        </w:rPr>
        <w:t>n h</w:t>
      </w:r>
      <w:r w:rsidRPr="002452C2">
        <w:rPr>
          <w:rFonts w:ascii="Times New Roman" w:hAnsi="Times New Roman" w:cs="Arial"/>
          <w:bCs/>
          <w:sz w:val="26"/>
          <w:szCs w:val="26"/>
        </w:rPr>
        <w:t>à</w:t>
      </w:r>
      <w:r w:rsidRPr="002452C2">
        <w:rPr>
          <w:rFonts w:ascii="Times New Roman" w:hAnsi="Times New Roman"/>
          <w:bCs/>
          <w:sz w:val="26"/>
          <w:szCs w:val="26"/>
        </w:rPr>
        <w:t>ng)</w:t>
      </w:r>
    </w:p>
    <w:p w:rsidR="00D044DA" w:rsidRPr="002452C2" w:rsidRDefault="00D044DA" w:rsidP="00D044DA">
      <w:pPr>
        <w:ind w:left="360"/>
        <w:rPr>
          <w:rFonts w:ascii="Times New Roman" w:hAnsi="Times New Roman"/>
          <w:sz w:val="26"/>
          <w:szCs w:val="26"/>
        </w:rPr>
      </w:pPr>
      <w:r w:rsidRPr="002452C2">
        <w:rPr>
          <w:rFonts w:ascii="Times New Roman" w:hAnsi="Times New Roman"/>
          <w:sz w:val="26"/>
          <w:szCs w:val="26"/>
        </w:rPr>
        <w:t>Các thuộc tính (private): Mã hàng (kiểu chuỗi)</w:t>
      </w:r>
      <w:r w:rsidR="00162173">
        <w:rPr>
          <w:rFonts w:ascii="Times New Roman" w:hAnsi="Times New Roman"/>
          <w:sz w:val="26"/>
          <w:szCs w:val="26"/>
        </w:rPr>
        <w:t xml:space="preserve">, số </w:t>
      </w:r>
      <w:proofErr w:type="gramStart"/>
      <w:r w:rsidR="00162173">
        <w:rPr>
          <w:rFonts w:ascii="Times New Roman" w:hAnsi="Times New Roman"/>
          <w:sz w:val="26"/>
          <w:szCs w:val="26"/>
        </w:rPr>
        <w:t>lượng  (</w:t>
      </w:r>
      <w:proofErr w:type="gramEnd"/>
      <w:r w:rsidR="00162173">
        <w:rPr>
          <w:rFonts w:ascii="Times New Roman" w:hAnsi="Times New Roman"/>
          <w:sz w:val="26"/>
          <w:szCs w:val="26"/>
        </w:rPr>
        <w:t>kiểu nguyên), n</w:t>
      </w:r>
      <w:r w:rsidRPr="002452C2">
        <w:rPr>
          <w:rFonts w:ascii="Times New Roman" w:hAnsi="Times New Roman"/>
          <w:sz w:val="26"/>
          <w:szCs w:val="26"/>
        </w:rPr>
        <w:t>gày bán  (kiểu chuỗi)</w:t>
      </w:r>
    </w:p>
    <w:p w:rsidR="00D044DA" w:rsidRPr="002452C2" w:rsidRDefault="00D044DA" w:rsidP="00D044DA">
      <w:pPr>
        <w:rPr>
          <w:rFonts w:ascii="Times New Roman" w:hAnsi="Times New Roman"/>
          <w:sz w:val="26"/>
          <w:szCs w:val="26"/>
        </w:rPr>
      </w:pPr>
      <w:r w:rsidRPr="002452C2">
        <w:rPr>
          <w:rFonts w:ascii="Times New Roman" w:hAnsi="Times New Roman"/>
          <w:sz w:val="26"/>
          <w:szCs w:val="26"/>
        </w:rPr>
        <w:t xml:space="preserve">     Các phương thức</w:t>
      </w:r>
      <w:proofErr w:type="gramStart"/>
      <w:r w:rsidRPr="002452C2">
        <w:rPr>
          <w:rFonts w:ascii="Times New Roman" w:hAnsi="Times New Roman"/>
          <w:sz w:val="26"/>
          <w:szCs w:val="26"/>
        </w:rPr>
        <w:t>:Nhập</w:t>
      </w:r>
      <w:proofErr w:type="gramEnd"/>
      <w:r w:rsidRPr="002452C2">
        <w:rPr>
          <w:rFonts w:ascii="Times New Roman" w:hAnsi="Times New Roman"/>
          <w:sz w:val="26"/>
          <w:szCs w:val="26"/>
        </w:rPr>
        <w:t xml:space="preserve"> và các phương thức khác</w:t>
      </w:r>
    </w:p>
    <w:p w:rsidR="00D044DA" w:rsidRPr="002452C2" w:rsidRDefault="00D044DA" w:rsidP="00D044DA">
      <w:pPr>
        <w:pStyle w:val="ListParagraph"/>
        <w:numPr>
          <w:ilvl w:val="0"/>
          <w:numId w:val="11"/>
        </w:numPr>
        <w:rPr>
          <w:rFonts w:ascii="Times New Roman" w:hAnsi="Times New Roman"/>
          <w:sz w:val="26"/>
          <w:szCs w:val="26"/>
        </w:rPr>
      </w:pPr>
      <w:r w:rsidRPr="002452C2">
        <w:rPr>
          <w:rFonts w:ascii="Times New Roman" w:hAnsi="Times New Roman"/>
          <w:sz w:val="26"/>
          <w:szCs w:val="26"/>
        </w:rPr>
        <w:t>Vi</w:t>
      </w:r>
      <w:r w:rsidRPr="002452C2">
        <w:rPr>
          <w:rFonts w:ascii="Times New Roman" w:hAnsi="Times New Roman" w:cs="Arial"/>
          <w:sz w:val="26"/>
          <w:szCs w:val="26"/>
        </w:rPr>
        <w:t>ế</w:t>
      </w:r>
      <w:r w:rsidRPr="002452C2">
        <w:rPr>
          <w:rFonts w:ascii="Times New Roman" w:hAnsi="Times New Roman"/>
          <w:sz w:val="26"/>
          <w:szCs w:val="26"/>
        </w:rPr>
        <w:t>t h</w:t>
      </w:r>
      <w:r w:rsidRPr="002452C2">
        <w:rPr>
          <w:rFonts w:ascii="Times New Roman" w:hAnsi="Times New Roman" w:cs="Arial"/>
          <w:sz w:val="26"/>
          <w:szCs w:val="26"/>
        </w:rPr>
        <w:t>à</w:t>
      </w:r>
      <w:r w:rsidRPr="002452C2">
        <w:rPr>
          <w:rFonts w:ascii="Times New Roman" w:hAnsi="Times New Roman"/>
          <w:sz w:val="26"/>
          <w:szCs w:val="26"/>
        </w:rPr>
        <w:t>m main th</w:t>
      </w:r>
      <w:r w:rsidRPr="002452C2">
        <w:rPr>
          <w:rFonts w:ascii="Times New Roman" w:hAnsi="Times New Roman" w:cs="Arial"/>
          <w:sz w:val="26"/>
          <w:szCs w:val="26"/>
        </w:rPr>
        <w:t>ự</w:t>
      </w:r>
      <w:r w:rsidRPr="002452C2">
        <w:rPr>
          <w:rFonts w:ascii="Times New Roman" w:hAnsi="Times New Roman"/>
          <w:sz w:val="26"/>
          <w:szCs w:val="26"/>
        </w:rPr>
        <w:t>c hi</w:t>
      </w:r>
      <w:r w:rsidRPr="002452C2">
        <w:rPr>
          <w:rFonts w:ascii="Times New Roman" w:hAnsi="Times New Roman" w:cs="Arial"/>
          <w:sz w:val="26"/>
          <w:szCs w:val="26"/>
        </w:rPr>
        <w:t>ệ</w:t>
      </w:r>
      <w:r w:rsidRPr="002452C2">
        <w:rPr>
          <w:rFonts w:ascii="Times New Roman" w:hAnsi="Times New Roman"/>
          <w:sz w:val="26"/>
          <w:szCs w:val="26"/>
        </w:rPr>
        <w:t>n c</w:t>
      </w:r>
      <w:r w:rsidRPr="002452C2">
        <w:rPr>
          <w:rFonts w:ascii="Times New Roman" w:hAnsi="Times New Roman" w:cs=".VnTime"/>
          <w:sz w:val="26"/>
          <w:szCs w:val="26"/>
        </w:rPr>
        <w:t>á</w:t>
      </w:r>
      <w:r w:rsidRPr="002452C2">
        <w:rPr>
          <w:rFonts w:ascii="Times New Roman" w:hAnsi="Times New Roman"/>
          <w:sz w:val="26"/>
          <w:szCs w:val="26"/>
        </w:rPr>
        <w:t>c y</w:t>
      </w:r>
      <w:r w:rsidRPr="002452C2">
        <w:rPr>
          <w:rFonts w:ascii="Times New Roman" w:hAnsi="Times New Roman" w:cs=".VnTime"/>
          <w:sz w:val="26"/>
          <w:szCs w:val="26"/>
        </w:rPr>
        <w:t>ê</w:t>
      </w:r>
      <w:r w:rsidRPr="002452C2">
        <w:rPr>
          <w:rFonts w:ascii="Times New Roman" w:hAnsi="Times New Roman"/>
          <w:sz w:val="26"/>
          <w:szCs w:val="26"/>
        </w:rPr>
        <w:t>u c</w:t>
      </w:r>
      <w:r w:rsidRPr="002452C2">
        <w:rPr>
          <w:rFonts w:ascii="Times New Roman" w:hAnsi="Times New Roman" w:cs="Arial"/>
          <w:sz w:val="26"/>
          <w:szCs w:val="26"/>
        </w:rPr>
        <w:t>ầ</w:t>
      </w:r>
      <w:r w:rsidRPr="002452C2">
        <w:rPr>
          <w:rFonts w:ascii="Times New Roman" w:hAnsi="Times New Roman"/>
          <w:sz w:val="26"/>
          <w:szCs w:val="26"/>
        </w:rPr>
        <w:t>u:</w:t>
      </w:r>
    </w:p>
    <w:p w:rsidR="00D044DA" w:rsidRPr="002452C2" w:rsidRDefault="00D044DA" w:rsidP="00D044DA">
      <w:pPr>
        <w:pStyle w:val="ListParagraph"/>
        <w:numPr>
          <w:ilvl w:val="0"/>
          <w:numId w:val="12"/>
        </w:numPr>
        <w:rPr>
          <w:rFonts w:ascii="Times New Roman" w:hAnsi="Times New Roman"/>
          <w:sz w:val="26"/>
          <w:szCs w:val="26"/>
        </w:rPr>
      </w:pPr>
      <w:r w:rsidRPr="002452C2">
        <w:rPr>
          <w:rFonts w:ascii="Times New Roman" w:hAnsi="Times New Roman"/>
          <w:sz w:val="26"/>
          <w:szCs w:val="26"/>
        </w:rPr>
        <w:t>Nhập m mặt hàng</w:t>
      </w:r>
    </w:p>
    <w:p w:rsidR="00D044DA" w:rsidRPr="002452C2" w:rsidRDefault="00D044DA" w:rsidP="00D044DA">
      <w:pPr>
        <w:pStyle w:val="ListParagraph"/>
        <w:numPr>
          <w:ilvl w:val="0"/>
          <w:numId w:val="12"/>
        </w:numPr>
        <w:rPr>
          <w:rFonts w:ascii="Times New Roman" w:hAnsi="Times New Roman"/>
          <w:sz w:val="26"/>
          <w:szCs w:val="26"/>
        </w:rPr>
      </w:pPr>
      <w:r w:rsidRPr="002452C2">
        <w:rPr>
          <w:rFonts w:ascii="Times New Roman" w:hAnsi="Times New Roman"/>
          <w:sz w:val="26"/>
          <w:szCs w:val="26"/>
        </w:rPr>
        <w:t>Nhập n hoá đơn (giả thiết mã hàng của mỗi hoá đơn đều có trong m mặt hàng đã nhập)</w:t>
      </w:r>
    </w:p>
    <w:p w:rsidR="00D044DA" w:rsidRPr="002452C2" w:rsidRDefault="00D044DA" w:rsidP="00D044DA">
      <w:pPr>
        <w:pStyle w:val="ListParagraph"/>
        <w:numPr>
          <w:ilvl w:val="0"/>
          <w:numId w:val="12"/>
        </w:numPr>
        <w:rPr>
          <w:rFonts w:ascii="Times New Roman" w:hAnsi="Times New Roman"/>
          <w:sz w:val="26"/>
          <w:szCs w:val="26"/>
        </w:rPr>
      </w:pPr>
      <w:r w:rsidRPr="002452C2">
        <w:rPr>
          <w:rFonts w:ascii="Times New Roman" w:hAnsi="Times New Roman"/>
          <w:sz w:val="26"/>
          <w:szCs w:val="26"/>
        </w:rPr>
        <w:t>Đếm số hoá đơn có số lượng trong khoảng từ  5 đến 10</w:t>
      </w:r>
    </w:p>
    <w:p w:rsidR="00D044DA" w:rsidRPr="002452C2" w:rsidRDefault="00D044DA" w:rsidP="00D044DA">
      <w:pPr>
        <w:pStyle w:val="ListParagraph"/>
        <w:numPr>
          <w:ilvl w:val="0"/>
          <w:numId w:val="12"/>
        </w:numPr>
        <w:rPr>
          <w:rFonts w:ascii="Times New Roman" w:hAnsi="Times New Roman"/>
          <w:sz w:val="26"/>
          <w:szCs w:val="26"/>
        </w:rPr>
      </w:pPr>
      <w:r w:rsidRPr="002452C2">
        <w:rPr>
          <w:rFonts w:ascii="Times New Roman" w:hAnsi="Times New Roman"/>
          <w:sz w:val="26"/>
          <w:szCs w:val="26"/>
        </w:rPr>
        <w:t>Tính số tiền bán được trong ngày cho trước (nhập từ bàn phím).</w:t>
      </w:r>
    </w:p>
    <w:p w:rsidR="00D044DA" w:rsidRPr="002452C2" w:rsidRDefault="00D044DA">
      <w:pPr>
        <w:jc w:val="center"/>
        <w:rPr>
          <w:del w:id="146" w:author="Windows User" w:date="2014-10-14T21:26:00Z"/>
          <w:rFonts w:ascii="Times New Roman" w:hAnsi="Times New Roman"/>
          <w:b/>
          <w:sz w:val="26"/>
          <w:szCs w:val="26"/>
        </w:rPr>
        <w:pPrChange w:id="147" w:author="Windows User" w:date="2014-10-14T21:25:00Z">
          <w:pPr/>
        </w:pPrChange>
      </w:pPr>
    </w:p>
    <w:p w:rsidR="002E2B14" w:rsidRPr="002452C2" w:rsidRDefault="002E2B14" w:rsidP="002E2B14">
      <w:pPr>
        <w:rPr>
          <w:ins w:id="148" w:author="Windows User" w:date="2014-10-14T21:35:00Z"/>
          <w:rFonts w:ascii="Times New Roman" w:hAnsi="Times New Roman"/>
          <w:b/>
          <w:sz w:val="26"/>
          <w:szCs w:val="26"/>
        </w:rPr>
      </w:pPr>
    </w:p>
    <w:p w:rsidR="002E2B14" w:rsidRDefault="002E2B14" w:rsidP="00523162">
      <w:pPr>
        <w:jc w:val="center"/>
        <w:rPr>
          <w:rFonts w:ascii="Times New Roman" w:hAnsi="Times New Roman"/>
          <w:b/>
          <w:i/>
          <w:sz w:val="26"/>
          <w:szCs w:val="26"/>
        </w:rPr>
      </w:pPr>
    </w:p>
    <w:p w:rsidR="00523162" w:rsidRDefault="00523162" w:rsidP="00523162">
      <w:pPr>
        <w:ind w:firstLine="720"/>
        <w:rPr>
          <w:rFonts w:ascii="Times New Roman" w:hAnsi="Times New Roman"/>
          <w:i/>
          <w:sz w:val="26"/>
          <w:szCs w:val="26"/>
        </w:rPr>
      </w:pPr>
      <w:r w:rsidRPr="00B81899">
        <w:rPr>
          <w:rFonts w:ascii="Times New Roman" w:hAnsi="Times New Roman"/>
          <w:sz w:val="26"/>
          <w:szCs w:val="26"/>
        </w:rPr>
        <w:t xml:space="preserve">                                                           </w:t>
      </w:r>
      <w:r w:rsidRPr="00B81899">
        <w:rPr>
          <w:rFonts w:ascii="Times New Roman" w:hAnsi="Times New Roman"/>
          <w:i/>
          <w:sz w:val="26"/>
          <w:szCs w:val="26"/>
        </w:rPr>
        <w:t>- Hết-</w:t>
      </w:r>
    </w:p>
    <w:p w:rsidR="00523162" w:rsidRPr="00B81899" w:rsidRDefault="00523162" w:rsidP="00523162">
      <w:pPr>
        <w:ind w:firstLine="720"/>
        <w:jc w:val="center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>Thí sinh không sử dụng tài liệu</w:t>
      </w:r>
    </w:p>
    <w:p w:rsidR="00523162" w:rsidRPr="00D419C5" w:rsidRDefault="00523162">
      <w:pPr>
        <w:jc w:val="center"/>
        <w:rPr>
          <w:rFonts w:ascii="Times New Roman" w:hAnsi="Times New Roman"/>
          <w:b/>
          <w:i/>
          <w:sz w:val="26"/>
          <w:szCs w:val="26"/>
          <w:rPrChange w:id="149" w:author="Windows User" w:date="2014-10-14T21:25:00Z">
            <w:rPr>
              <w:rFonts w:ascii="Times New Roman" w:hAnsi="Times New Roman"/>
              <w:b/>
              <w:sz w:val="26"/>
              <w:szCs w:val="26"/>
            </w:rPr>
          </w:rPrChange>
        </w:rPr>
        <w:pPrChange w:id="150" w:author="Windows User" w:date="2014-10-14T21:25:00Z">
          <w:pPr/>
        </w:pPrChange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7"/>
        <w:gridCol w:w="3284"/>
        <w:gridCol w:w="1710"/>
        <w:gridCol w:w="2314"/>
      </w:tblGrid>
      <w:tr w:rsidR="002E2B14" w:rsidRPr="00D419C5" w:rsidDel="00114358" w:rsidTr="0010770D">
        <w:trPr>
          <w:del w:id="151" w:author="user" w:date="2014-10-18T07:34:00Z"/>
        </w:trPr>
        <w:tc>
          <w:tcPr>
            <w:tcW w:w="1998" w:type="dxa"/>
          </w:tcPr>
          <w:p w:rsidR="002E2B14" w:rsidRPr="00D419C5" w:rsidDel="00114358" w:rsidRDefault="002E2B14" w:rsidP="0010770D">
            <w:pPr>
              <w:rPr>
                <w:del w:id="152" w:author="user" w:date="2014-10-18T07:34:00Z"/>
                <w:b/>
                <w:sz w:val="26"/>
                <w:szCs w:val="26"/>
              </w:rPr>
            </w:pPr>
            <w:del w:id="153" w:author="Windows User" w:date="2014-10-14T21:29:00Z">
              <w:r w:rsidRPr="00D419C5" w:rsidDel="00114358">
                <w:rPr>
                  <w:b/>
                  <w:sz w:val="26"/>
                  <w:szCs w:val="26"/>
                </w:rPr>
                <w:delText>Mã SV</w:delText>
              </w:r>
            </w:del>
          </w:p>
        </w:tc>
        <w:tc>
          <w:tcPr>
            <w:tcW w:w="3420" w:type="dxa"/>
          </w:tcPr>
          <w:p w:rsidR="002E2B14" w:rsidRPr="00D419C5" w:rsidDel="00114358" w:rsidRDefault="002E2B14" w:rsidP="0010770D">
            <w:pPr>
              <w:rPr>
                <w:del w:id="154" w:author="user" w:date="2014-10-18T07:34:00Z"/>
                <w:b/>
                <w:sz w:val="26"/>
                <w:szCs w:val="26"/>
              </w:rPr>
            </w:pPr>
            <w:del w:id="155" w:author="Windows User" w:date="2014-10-14T21:29:00Z">
              <w:r w:rsidRPr="00D419C5" w:rsidDel="00114358">
                <w:rPr>
                  <w:b/>
                  <w:sz w:val="26"/>
                  <w:szCs w:val="26"/>
                </w:rPr>
                <w:delText>Họ tên</w:delText>
              </w:r>
            </w:del>
          </w:p>
        </w:tc>
        <w:tc>
          <w:tcPr>
            <w:tcW w:w="1764" w:type="dxa"/>
          </w:tcPr>
          <w:p w:rsidR="002E2B14" w:rsidRPr="00D419C5" w:rsidDel="00114358" w:rsidRDefault="002E2B14" w:rsidP="0010770D">
            <w:pPr>
              <w:rPr>
                <w:del w:id="156" w:author="user" w:date="2014-10-18T07:34:00Z"/>
                <w:b/>
                <w:sz w:val="26"/>
                <w:szCs w:val="26"/>
              </w:rPr>
            </w:pPr>
            <w:del w:id="157" w:author="Windows User" w:date="2014-10-14T21:29:00Z">
              <w:r w:rsidRPr="00D419C5" w:rsidDel="00114358">
                <w:rPr>
                  <w:b/>
                  <w:sz w:val="26"/>
                  <w:szCs w:val="26"/>
                </w:rPr>
                <w:delText>Lớp</w:delText>
              </w:r>
            </w:del>
          </w:p>
        </w:tc>
        <w:tc>
          <w:tcPr>
            <w:tcW w:w="2394" w:type="dxa"/>
          </w:tcPr>
          <w:p w:rsidR="002E2B14" w:rsidRPr="00D419C5" w:rsidDel="00114358" w:rsidRDefault="002E2B14" w:rsidP="0010770D">
            <w:pPr>
              <w:rPr>
                <w:del w:id="158" w:author="user" w:date="2014-10-18T07:34:00Z"/>
                <w:b/>
                <w:sz w:val="26"/>
                <w:szCs w:val="26"/>
              </w:rPr>
            </w:pPr>
            <w:del w:id="159" w:author="Windows User" w:date="2014-10-14T21:29:00Z">
              <w:r w:rsidRPr="00D419C5" w:rsidDel="00114358">
                <w:rPr>
                  <w:b/>
                  <w:sz w:val="26"/>
                  <w:szCs w:val="26"/>
                </w:rPr>
                <w:delText>Tổng điểm</w:delText>
              </w:r>
            </w:del>
          </w:p>
        </w:tc>
      </w:tr>
      <w:tr w:rsidR="002E2B14" w:rsidRPr="00D419C5" w:rsidDel="00114358" w:rsidTr="0010770D">
        <w:trPr>
          <w:del w:id="160" w:author="user" w:date="2014-10-18T07:34:00Z"/>
        </w:trPr>
        <w:tc>
          <w:tcPr>
            <w:tcW w:w="1998" w:type="dxa"/>
            <w:vAlign w:val="center"/>
          </w:tcPr>
          <w:p w:rsidR="002E2B14" w:rsidRPr="00D419C5" w:rsidDel="00114358" w:rsidRDefault="002E2B14" w:rsidP="0010770D">
            <w:pPr>
              <w:rPr>
                <w:del w:id="161" w:author="user" w:date="2014-10-18T07:34:00Z"/>
                <w:b/>
                <w:sz w:val="26"/>
                <w:szCs w:val="26"/>
              </w:rPr>
            </w:pPr>
            <w:del w:id="162" w:author="Windows User" w:date="2014-10-14T21:29:00Z">
              <w:r w:rsidRPr="00D419C5" w:rsidDel="00114358">
                <w:rPr>
                  <w:b/>
                  <w:sz w:val="26"/>
                  <w:szCs w:val="26"/>
                </w:rPr>
                <w:delText>Ngày thi</w:delText>
              </w:r>
            </w:del>
          </w:p>
        </w:tc>
        <w:tc>
          <w:tcPr>
            <w:tcW w:w="3420" w:type="dxa"/>
            <w:vAlign w:val="center"/>
          </w:tcPr>
          <w:p w:rsidR="002E2B14" w:rsidRPr="00D419C5" w:rsidDel="00114358" w:rsidRDefault="002E2B14" w:rsidP="0010770D">
            <w:pPr>
              <w:rPr>
                <w:del w:id="163" w:author="user" w:date="2014-10-18T07:34:00Z"/>
                <w:b/>
                <w:sz w:val="26"/>
                <w:szCs w:val="26"/>
              </w:rPr>
            </w:pPr>
            <w:del w:id="164" w:author="Windows User" w:date="2014-10-14T21:29:00Z">
              <w:r w:rsidRPr="00D419C5" w:rsidDel="00114358">
                <w:rPr>
                  <w:b/>
                  <w:sz w:val="26"/>
                  <w:szCs w:val="26"/>
                </w:rPr>
                <w:delText>Số máy</w:delText>
              </w:r>
            </w:del>
          </w:p>
        </w:tc>
        <w:tc>
          <w:tcPr>
            <w:tcW w:w="1764" w:type="dxa"/>
            <w:vAlign w:val="center"/>
          </w:tcPr>
          <w:p w:rsidR="002E2B14" w:rsidRPr="00D419C5" w:rsidDel="00114358" w:rsidRDefault="002E2B14" w:rsidP="0010770D">
            <w:pPr>
              <w:rPr>
                <w:del w:id="165" w:author="user" w:date="2014-10-18T07:34:00Z"/>
                <w:b/>
                <w:sz w:val="26"/>
                <w:szCs w:val="26"/>
              </w:rPr>
            </w:pPr>
            <w:del w:id="166" w:author="Windows User" w:date="2014-10-14T21:29:00Z">
              <w:r w:rsidRPr="00D419C5" w:rsidDel="00114358">
                <w:rPr>
                  <w:b/>
                  <w:sz w:val="26"/>
                  <w:szCs w:val="26"/>
                </w:rPr>
                <w:delText>Giờ thi</w:delText>
              </w:r>
            </w:del>
          </w:p>
        </w:tc>
        <w:tc>
          <w:tcPr>
            <w:tcW w:w="2394" w:type="dxa"/>
          </w:tcPr>
          <w:p w:rsidR="002E2B14" w:rsidRPr="00D419C5" w:rsidDel="00114358" w:rsidRDefault="002E2B14" w:rsidP="0010770D">
            <w:pPr>
              <w:rPr>
                <w:del w:id="167" w:author="user" w:date="2014-10-18T07:34:00Z"/>
                <w:b/>
                <w:sz w:val="26"/>
                <w:szCs w:val="26"/>
              </w:rPr>
            </w:pPr>
          </w:p>
          <w:p w:rsidR="002E2B14" w:rsidRPr="00D419C5" w:rsidDel="00114358" w:rsidRDefault="002E2B14" w:rsidP="0010770D">
            <w:pPr>
              <w:rPr>
                <w:del w:id="168" w:author="user" w:date="2014-10-18T07:34:00Z"/>
                <w:b/>
                <w:sz w:val="26"/>
                <w:szCs w:val="26"/>
              </w:rPr>
            </w:pPr>
          </w:p>
          <w:p w:rsidR="002E2B14" w:rsidRPr="00D419C5" w:rsidDel="00114358" w:rsidRDefault="002E2B14" w:rsidP="0010770D">
            <w:pPr>
              <w:rPr>
                <w:del w:id="169" w:author="user" w:date="2014-10-18T07:34:00Z"/>
                <w:b/>
                <w:sz w:val="26"/>
                <w:szCs w:val="26"/>
              </w:rPr>
            </w:pPr>
          </w:p>
          <w:p w:rsidR="002E2B14" w:rsidRPr="00D419C5" w:rsidDel="00114358" w:rsidRDefault="002E2B14" w:rsidP="0010770D">
            <w:pPr>
              <w:rPr>
                <w:del w:id="170" w:author="user" w:date="2014-10-18T07:34:00Z"/>
                <w:b/>
                <w:sz w:val="26"/>
                <w:szCs w:val="26"/>
              </w:rPr>
            </w:pPr>
          </w:p>
        </w:tc>
      </w:tr>
    </w:tbl>
    <w:p w:rsidR="002E2B14" w:rsidRPr="00D419C5" w:rsidDel="005F7C5F" w:rsidRDefault="002E2B14" w:rsidP="002E2B14">
      <w:pPr>
        <w:rPr>
          <w:rFonts w:ascii="Times New Roman" w:hAnsi="Times New Roman"/>
          <w:b/>
          <w:sz w:val="26"/>
          <w:szCs w:val="26"/>
        </w:rPr>
      </w:pPr>
    </w:p>
    <w:p w:rsidR="002E2B14" w:rsidRPr="00D419C5" w:rsidRDefault="002E2B14" w:rsidP="002E2B14">
      <w:pPr>
        <w:rPr>
          <w:rFonts w:ascii="Times New Roman" w:hAnsi="Times New Roman"/>
        </w:rPr>
      </w:pPr>
    </w:p>
    <w:p w:rsidR="002E2B14" w:rsidRPr="00D419C5" w:rsidRDefault="002E2B14" w:rsidP="002E2B14">
      <w:pPr>
        <w:rPr>
          <w:rFonts w:ascii="Times New Roman" w:hAnsi="Times New Roman"/>
        </w:rPr>
      </w:pPr>
    </w:p>
    <w:p w:rsidR="002E2B14" w:rsidRPr="00D419C5" w:rsidRDefault="002E2B14" w:rsidP="002E2B14">
      <w:pPr>
        <w:spacing w:after="200" w:line="276" w:lineRule="auto"/>
        <w:ind w:left="720"/>
        <w:jc w:val="both"/>
        <w:rPr>
          <w:rFonts w:ascii="Times New Roman" w:hAnsi="Times New Roman"/>
        </w:rPr>
      </w:pPr>
      <w:r w:rsidRPr="00D419C5">
        <w:rPr>
          <w:rFonts w:ascii="Times New Roman" w:hAnsi="Times New Roman"/>
        </w:rPr>
        <w:br w:type="page"/>
      </w:r>
    </w:p>
    <w:tbl>
      <w:tblPr>
        <w:tblStyle w:val="TableGrid"/>
        <w:tblW w:w="9451" w:type="dxa"/>
        <w:tblLook w:val="01E0" w:firstRow="1" w:lastRow="1" w:firstColumn="1" w:lastColumn="1" w:noHBand="0" w:noVBand="0"/>
      </w:tblPr>
      <w:tblGrid>
        <w:gridCol w:w="3470"/>
        <w:gridCol w:w="3584"/>
        <w:gridCol w:w="2397"/>
      </w:tblGrid>
      <w:tr w:rsidR="00945A6F" w:rsidRPr="00D419C5" w:rsidTr="0010770D"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A6F" w:rsidRPr="00D419C5" w:rsidRDefault="00945A6F" w:rsidP="0010770D">
            <w:pPr>
              <w:spacing w:before="80" w:after="80"/>
              <w:jc w:val="center"/>
              <w:rPr>
                <w:sz w:val="24"/>
                <w:szCs w:val="20"/>
              </w:rPr>
            </w:pPr>
            <w:r w:rsidRPr="00D419C5">
              <w:rPr>
                <w:sz w:val="24"/>
                <w:szCs w:val="20"/>
              </w:rPr>
              <w:lastRenderedPageBreak/>
              <w:t xml:space="preserve">ĐẠI HỌC </w:t>
            </w:r>
            <w:r>
              <w:rPr>
                <w:sz w:val="24"/>
                <w:szCs w:val="20"/>
              </w:rPr>
              <w:t>GTVT</w:t>
            </w:r>
          </w:p>
          <w:p w:rsidR="00945A6F" w:rsidRPr="00D419C5" w:rsidRDefault="00945A6F" w:rsidP="0010770D">
            <w:pPr>
              <w:spacing w:before="80" w:after="80"/>
              <w:jc w:val="center"/>
              <w:rPr>
                <w:b/>
                <w:sz w:val="18"/>
                <w:szCs w:val="20"/>
              </w:rPr>
            </w:pPr>
            <w:r w:rsidRPr="00D419C5">
              <w:rPr>
                <w:b/>
                <w:sz w:val="18"/>
                <w:szCs w:val="20"/>
              </w:rPr>
              <w:t>KHOA CÔNG NGHỆ THÔNG TIN</w:t>
            </w:r>
          </w:p>
          <w:p w:rsidR="00945A6F" w:rsidRPr="00D419C5" w:rsidRDefault="00945A6F" w:rsidP="0010770D">
            <w:pPr>
              <w:spacing w:before="80" w:after="80"/>
              <w:jc w:val="center"/>
              <w:rPr>
                <w:b/>
                <w:bCs/>
                <w:sz w:val="26"/>
                <w:szCs w:val="26"/>
              </w:rPr>
            </w:pPr>
            <w:r w:rsidRPr="00D419C5">
              <w:rPr>
                <w:sz w:val="18"/>
                <w:szCs w:val="20"/>
              </w:rPr>
              <w:t>BỘ MÔN CÔNG NGHỆ PHẦN MỀM</w:t>
            </w:r>
          </w:p>
        </w:tc>
        <w:tc>
          <w:tcPr>
            <w:tcW w:w="3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A6F" w:rsidRPr="00D419C5" w:rsidRDefault="00945A6F" w:rsidP="0010770D">
            <w:pPr>
              <w:spacing w:line="360" w:lineRule="auto"/>
              <w:jc w:val="center"/>
              <w:rPr>
                <w:b/>
                <w:sz w:val="18"/>
                <w:szCs w:val="20"/>
              </w:rPr>
            </w:pPr>
            <w:r w:rsidRPr="00D419C5">
              <w:rPr>
                <w:b/>
                <w:sz w:val="18"/>
                <w:szCs w:val="20"/>
              </w:rPr>
              <w:t>ĐỀ THI MÔN: LẬP TRÌNH HĐT &amp; C++</w:t>
            </w:r>
          </w:p>
          <w:p w:rsidR="00945A6F" w:rsidRPr="00D419C5" w:rsidRDefault="00945A6F" w:rsidP="0010770D">
            <w:pPr>
              <w:spacing w:line="360" w:lineRule="auto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Đề số 2015_008</w:t>
            </w:r>
          </w:p>
          <w:p w:rsidR="00945A6F" w:rsidRPr="00D419C5" w:rsidRDefault="00945A6F" w:rsidP="0010770D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D419C5">
              <w:rPr>
                <w:b/>
                <w:bCs/>
                <w:szCs w:val="20"/>
              </w:rPr>
              <w:t>Thời gian: 60 phút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A6F" w:rsidRPr="00D419C5" w:rsidRDefault="00945A6F" w:rsidP="0010770D">
            <w:pPr>
              <w:jc w:val="center"/>
              <w:rPr>
                <w:b/>
                <w:bCs/>
                <w:sz w:val="18"/>
                <w:szCs w:val="26"/>
              </w:rPr>
            </w:pPr>
            <w:r w:rsidRPr="00D419C5">
              <w:rPr>
                <w:b/>
                <w:bCs/>
                <w:sz w:val="18"/>
                <w:szCs w:val="26"/>
              </w:rPr>
              <w:t>TRƯỞNG BỘ MÔN</w:t>
            </w:r>
          </w:p>
          <w:p w:rsidR="00945A6F" w:rsidRPr="00D419C5" w:rsidRDefault="00945A6F" w:rsidP="0010770D">
            <w:pPr>
              <w:jc w:val="center"/>
              <w:rPr>
                <w:b/>
                <w:bCs/>
                <w:sz w:val="26"/>
                <w:szCs w:val="26"/>
              </w:rPr>
            </w:pPr>
            <w:r w:rsidRPr="00D419C5">
              <w:rPr>
                <w:b/>
                <w:bCs/>
                <w:sz w:val="18"/>
                <w:szCs w:val="26"/>
              </w:rPr>
              <w:t>(</w:t>
            </w:r>
            <w:r w:rsidRPr="00D419C5">
              <w:rPr>
                <w:b/>
                <w:bCs/>
                <w:i/>
                <w:sz w:val="18"/>
                <w:szCs w:val="26"/>
              </w:rPr>
              <w:t>Ký duyệt</w:t>
            </w:r>
            <w:r w:rsidRPr="00D419C5">
              <w:rPr>
                <w:b/>
                <w:bCs/>
                <w:sz w:val="18"/>
                <w:szCs w:val="26"/>
              </w:rPr>
              <w:t>)</w:t>
            </w:r>
          </w:p>
        </w:tc>
      </w:tr>
    </w:tbl>
    <w:p w:rsidR="002E2B14" w:rsidRPr="00D419C5" w:rsidRDefault="00945A6F" w:rsidP="002E2B14">
      <w:pPr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C</w:t>
      </w:r>
      <w:r w:rsidR="002E2B14" w:rsidRPr="00D419C5">
        <w:rPr>
          <w:rFonts w:ascii="Times New Roman" w:hAnsi="Times New Roman"/>
          <w:b/>
          <w:sz w:val="26"/>
          <w:szCs w:val="26"/>
        </w:rPr>
        <w:t>âu 1</w:t>
      </w:r>
      <w:r w:rsidR="002452C2">
        <w:rPr>
          <w:rFonts w:ascii="Times New Roman" w:hAnsi="Times New Roman"/>
          <w:b/>
          <w:sz w:val="26"/>
          <w:szCs w:val="26"/>
        </w:rPr>
        <w:t>:</w:t>
      </w:r>
    </w:p>
    <w:p w:rsidR="002E2B14" w:rsidRPr="00D419C5" w:rsidRDefault="002E2B14" w:rsidP="002E2B14">
      <w:pPr>
        <w:rPr>
          <w:rFonts w:ascii="Times New Roman" w:hAnsi="Times New Roman"/>
          <w:sz w:val="26"/>
          <w:szCs w:val="26"/>
        </w:rPr>
      </w:pPr>
      <w:r w:rsidRPr="00D419C5">
        <w:rPr>
          <w:rFonts w:ascii="Times New Roman" w:hAnsi="Times New Roman"/>
          <w:sz w:val="26"/>
          <w:szCs w:val="26"/>
        </w:rPr>
        <w:t xml:space="preserve">Xây dựng lớp </w:t>
      </w:r>
      <w:del w:id="171" w:author="Windows User" w:date="2014-10-14T21:12:00Z">
        <w:r w:rsidRPr="00D419C5" w:rsidDel="00B63D47">
          <w:rPr>
            <w:rFonts w:ascii="Times New Roman" w:hAnsi="Times New Roman"/>
            <w:sz w:val="26"/>
            <w:szCs w:val="26"/>
          </w:rPr>
          <w:delText>Tọa Độ</w:delText>
        </w:r>
      </w:del>
      <w:ins w:id="172" w:author="Windows User" w:date="2014-10-14T21:17:00Z">
        <w:r w:rsidRPr="00D419C5">
          <w:rPr>
            <w:rFonts w:ascii="Times New Roman" w:hAnsi="Times New Roman"/>
            <w:sz w:val="26"/>
            <w:szCs w:val="26"/>
          </w:rPr>
          <w:t>D</w:t>
        </w:r>
      </w:ins>
      <w:r w:rsidRPr="00D419C5">
        <w:rPr>
          <w:rFonts w:ascii="Times New Roman" w:hAnsi="Times New Roman"/>
          <w:sz w:val="26"/>
          <w:szCs w:val="26"/>
        </w:rPr>
        <w:t>aThuc</w:t>
      </w:r>
      <w:ins w:id="173" w:author="Windows User" w:date="2014-10-14T21:17:00Z">
        <w:r w:rsidRPr="00D419C5">
          <w:rPr>
            <w:rFonts w:ascii="Times New Roman" w:hAnsi="Times New Roman"/>
            <w:sz w:val="26"/>
            <w:szCs w:val="26"/>
          </w:rPr>
          <w:t xml:space="preserve"> (</w:t>
        </w:r>
      </w:ins>
      <w:ins w:id="174" w:author="Windows User" w:date="2014-10-14T21:12:00Z">
        <w:r w:rsidRPr="00D419C5">
          <w:rPr>
            <w:rFonts w:ascii="Times New Roman" w:hAnsi="Times New Roman"/>
            <w:sz w:val="26"/>
            <w:szCs w:val="26"/>
          </w:rPr>
          <w:t>Đ</w:t>
        </w:r>
      </w:ins>
      <w:r w:rsidRPr="00D419C5">
        <w:rPr>
          <w:rFonts w:ascii="Times New Roman" w:hAnsi="Times New Roman"/>
          <w:sz w:val="26"/>
          <w:szCs w:val="26"/>
        </w:rPr>
        <w:t>a thức</w:t>
      </w:r>
      <w:ins w:id="175" w:author="Windows User" w:date="2014-10-14T21:17:00Z">
        <w:r w:rsidRPr="00D419C5">
          <w:rPr>
            <w:rFonts w:ascii="Times New Roman" w:hAnsi="Times New Roman"/>
            <w:sz w:val="26"/>
            <w:szCs w:val="26"/>
          </w:rPr>
          <w:t>)</w:t>
        </w:r>
      </w:ins>
      <w:ins w:id="176" w:author="Windows User" w:date="2014-10-14T21:12:00Z">
        <w:r w:rsidRPr="00D419C5">
          <w:rPr>
            <w:rFonts w:ascii="Times New Roman" w:hAnsi="Times New Roman"/>
            <w:sz w:val="26"/>
            <w:szCs w:val="26"/>
          </w:rPr>
          <w:t>, trong đó định nghĩa các</w:t>
        </w:r>
      </w:ins>
      <w:r w:rsidRPr="00D419C5">
        <w:rPr>
          <w:rFonts w:ascii="Times New Roman" w:hAnsi="Times New Roman"/>
          <w:sz w:val="26"/>
          <w:szCs w:val="26"/>
        </w:rPr>
        <w:t xml:space="preserve"> thuộc tính gồm bậc của đa thức và các hệ số xác định đa thức</w:t>
      </w:r>
      <w:del w:id="177" w:author="Windows User" w:date="2014-10-14T21:13:00Z">
        <w:r w:rsidRPr="00D419C5" w:rsidDel="00B63D47">
          <w:rPr>
            <w:rFonts w:ascii="Times New Roman" w:hAnsi="Times New Roman"/>
            <w:sz w:val="26"/>
            <w:szCs w:val="26"/>
          </w:rPr>
          <w:delText>. Các hàm</w:delText>
        </w:r>
      </w:del>
      <w:ins w:id="178" w:author="Windows User" w:date="2014-10-14T21:13:00Z">
        <w:r w:rsidRPr="00D419C5">
          <w:rPr>
            <w:rFonts w:ascii="Times New Roman" w:hAnsi="Times New Roman"/>
            <w:sz w:val="26"/>
            <w:szCs w:val="26"/>
          </w:rPr>
          <w:t xml:space="preserve"> và các hàm</w:t>
        </w:r>
      </w:ins>
      <w:r w:rsidRPr="00D419C5">
        <w:rPr>
          <w:rFonts w:ascii="Times New Roman" w:hAnsi="Times New Roman"/>
          <w:sz w:val="26"/>
          <w:szCs w:val="26"/>
        </w:rPr>
        <w:t>:</w:t>
      </w:r>
    </w:p>
    <w:p w:rsidR="002E2B14" w:rsidRPr="00D419C5" w:rsidRDefault="002E2B14" w:rsidP="002E2B14">
      <w:pPr>
        <w:numPr>
          <w:ilvl w:val="0"/>
          <w:numId w:val="1"/>
        </w:numPr>
        <w:rPr>
          <w:rFonts w:ascii="Times New Roman" w:hAnsi="Times New Roman"/>
          <w:i/>
          <w:sz w:val="26"/>
          <w:szCs w:val="26"/>
        </w:rPr>
      </w:pPr>
      <w:ins w:id="179" w:author="Windows User" w:date="2014-10-14T21:12:00Z">
        <w:r w:rsidRPr="00D419C5">
          <w:rPr>
            <w:rFonts w:ascii="Times New Roman" w:hAnsi="Times New Roman"/>
            <w:sz w:val="26"/>
            <w:szCs w:val="26"/>
          </w:rPr>
          <w:t xml:space="preserve">Một </w:t>
        </w:r>
      </w:ins>
      <w:del w:id="180" w:author="Windows User" w:date="2014-10-14T21:12:00Z">
        <w:r w:rsidRPr="00D419C5" w:rsidDel="00B63D47">
          <w:rPr>
            <w:rFonts w:ascii="Times New Roman" w:hAnsi="Times New Roman"/>
            <w:sz w:val="26"/>
            <w:szCs w:val="26"/>
          </w:rPr>
          <w:delText xml:space="preserve">Hàm </w:delText>
        </w:r>
      </w:del>
      <w:ins w:id="181" w:author="Windows User" w:date="2014-10-14T21:12:00Z">
        <w:r w:rsidRPr="00D419C5">
          <w:rPr>
            <w:rFonts w:ascii="Times New Roman" w:hAnsi="Times New Roman"/>
            <w:sz w:val="26"/>
            <w:szCs w:val="26"/>
          </w:rPr>
          <w:t xml:space="preserve">hàm </w:t>
        </w:r>
      </w:ins>
      <w:r w:rsidRPr="00D419C5">
        <w:rPr>
          <w:rFonts w:ascii="Times New Roman" w:hAnsi="Times New Roman"/>
          <w:sz w:val="26"/>
          <w:szCs w:val="26"/>
        </w:rPr>
        <w:t>tạo</w:t>
      </w:r>
      <w:r w:rsidRPr="00D419C5">
        <w:rPr>
          <w:rFonts w:ascii="Times New Roman" w:hAnsi="Times New Roman"/>
          <w:i/>
          <w:sz w:val="26"/>
          <w:szCs w:val="26"/>
        </w:rPr>
        <w:t xml:space="preserve"> </w:t>
      </w:r>
    </w:p>
    <w:p w:rsidR="002E2B14" w:rsidRPr="00D419C5" w:rsidRDefault="002E2B14" w:rsidP="002E2B14">
      <w:pPr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 w:rsidRPr="00D419C5">
        <w:rPr>
          <w:rFonts w:ascii="Times New Roman" w:hAnsi="Times New Roman"/>
          <w:sz w:val="26"/>
          <w:szCs w:val="26"/>
        </w:rPr>
        <w:t xml:space="preserve">Toán tử  </w:t>
      </w:r>
      <w:ins w:id="182" w:author="Windows User" w:date="2014-10-14T21:14:00Z">
        <w:r w:rsidRPr="00D419C5">
          <w:rPr>
            <w:rFonts w:ascii="Times New Roman" w:hAnsi="Times New Roman"/>
            <w:sz w:val="26"/>
            <w:szCs w:val="26"/>
          </w:rPr>
          <w:t xml:space="preserve">&lt;&lt; để </w:t>
        </w:r>
      </w:ins>
      <w:r w:rsidRPr="00D419C5">
        <w:rPr>
          <w:rFonts w:ascii="Times New Roman" w:hAnsi="Times New Roman"/>
          <w:sz w:val="26"/>
          <w:szCs w:val="26"/>
        </w:rPr>
        <w:t xml:space="preserve">xuất lên màn hình đa </w:t>
      </w:r>
      <w:del w:id="183" w:author="Windows User" w:date="2014-10-14T21:14:00Z">
        <w:r w:rsidRPr="00D419C5" w:rsidDel="00B63D47">
          <w:rPr>
            <w:rFonts w:ascii="Times New Roman" w:hAnsi="Times New Roman"/>
            <w:sz w:val="26"/>
            <w:szCs w:val="26"/>
          </w:rPr>
          <w:delText xml:space="preserve">1 </w:delText>
        </w:r>
      </w:del>
      <w:ins w:id="184" w:author="Windows User" w:date="2014-10-14T21:14:00Z">
        <w:r w:rsidRPr="00D419C5">
          <w:rPr>
            <w:rFonts w:ascii="Times New Roman" w:hAnsi="Times New Roman"/>
            <w:sz w:val="26"/>
            <w:szCs w:val="26"/>
          </w:rPr>
          <w:t>một</w:t>
        </w:r>
      </w:ins>
      <w:r w:rsidRPr="00D419C5">
        <w:rPr>
          <w:rFonts w:ascii="Times New Roman" w:hAnsi="Times New Roman"/>
          <w:sz w:val="26"/>
          <w:szCs w:val="26"/>
        </w:rPr>
        <w:t xml:space="preserve"> đa thức theo dạng a</w:t>
      </w:r>
      <w:r w:rsidRPr="00D419C5">
        <w:rPr>
          <w:rFonts w:ascii="Times New Roman" w:hAnsi="Times New Roman"/>
          <w:sz w:val="26"/>
          <w:szCs w:val="26"/>
          <w:vertAlign w:val="subscript"/>
        </w:rPr>
        <w:t>0</w:t>
      </w:r>
      <w:r w:rsidRPr="00D419C5">
        <w:rPr>
          <w:rFonts w:ascii="Times New Roman" w:hAnsi="Times New Roman"/>
          <w:sz w:val="26"/>
          <w:szCs w:val="26"/>
        </w:rPr>
        <w:t>+a</w:t>
      </w:r>
      <w:r w:rsidRPr="00D419C5">
        <w:rPr>
          <w:rFonts w:ascii="Times New Roman" w:hAnsi="Times New Roman"/>
          <w:sz w:val="26"/>
          <w:szCs w:val="26"/>
          <w:vertAlign w:val="subscript"/>
        </w:rPr>
        <w:t>1</w:t>
      </w:r>
      <w:r w:rsidRPr="00D419C5">
        <w:rPr>
          <w:rFonts w:ascii="Times New Roman" w:hAnsi="Times New Roman"/>
          <w:sz w:val="26"/>
          <w:szCs w:val="26"/>
        </w:rPr>
        <w:t>x+a</w:t>
      </w:r>
      <w:r w:rsidRPr="00D419C5">
        <w:rPr>
          <w:rFonts w:ascii="Times New Roman" w:hAnsi="Times New Roman"/>
          <w:sz w:val="26"/>
          <w:szCs w:val="26"/>
          <w:vertAlign w:val="subscript"/>
        </w:rPr>
        <w:t>2</w:t>
      </w:r>
      <w:r w:rsidRPr="00D419C5">
        <w:rPr>
          <w:rFonts w:ascii="Times New Roman" w:hAnsi="Times New Roman"/>
          <w:sz w:val="26"/>
          <w:szCs w:val="26"/>
        </w:rPr>
        <w:t>x^2+…+a</w:t>
      </w:r>
      <w:r w:rsidRPr="00D419C5">
        <w:rPr>
          <w:rFonts w:ascii="Times New Roman" w:hAnsi="Times New Roman"/>
          <w:sz w:val="26"/>
          <w:szCs w:val="26"/>
          <w:vertAlign w:val="subscript"/>
        </w:rPr>
        <w:t>n</w:t>
      </w:r>
      <w:r w:rsidRPr="00D419C5">
        <w:rPr>
          <w:rFonts w:ascii="Times New Roman" w:hAnsi="Times New Roman"/>
          <w:sz w:val="26"/>
          <w:szCs w:val="26"/>
        </w:rPr>
        <w:t>x^n</w:t>
      </w:r>
    </w:p>
    <w:p w:rsidR="002E2B14" w:rsidRPr="00D419C5" w:rsidRDefault="002E2B14" w:rsidP="002E2B14">
      <w:pPr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 w:rsidRPr="00D419C5">
        <w:rPr>
          <w:rFonts w:ascii="Times New Roman" w:hAnsi="Times New Roman"/>
          <w:sz w:val="26"/>
          <w:szCs w:val="26"/>
        </w:rPr>
        <w:t xml:space="preserve">Toán tử </w:t>
      </w:r>
      <w:ins w:id="185" w:author="Windows User" w:date="2014-10-14T21:13:00Z">
        <w:r w:rsidRPr="00D419C5">
          <w:rPr>
            <w:rFonts w:ascii="Times New Roman" w:hAnsi="Times New Roman"/>
            <w:sz w:val="26"/>
            <w:szCs w:val="26"/>
          </w:rPr>
          <w:t xml:space="preserve">&gt;&gt; để </w:t>
        </w:r>
      </w:ins>
      <w:r w:rsidRPr="00D419C5">
        <w:rPr>
          <w:rFonts w:ascii="Times New Roman" w:hAnsi="Times New Roman"/>
          <w:sz w:val="26"/>
          <w:szCs w:val="26"/>
        </w:rPr>
        <w:t>nhập một đa thức</w:t>
      </w:r>
      <w:del w:id="186" w:author="Windows User" w:date="2014-10-14T21:14:00Z">
        <w:r w:rsidRPr="00D419C5" w:rsidDel="00B63D47">
          <w:rPr>
            <w:rFonts w:ascii="Times New Roman" w:hAnsi="Times New Roman"/>
            <w:sz w:val="26"/>
            <w:szCs w:val="26"/>
          </w:rPr>
          <w:delText xml:space="preserve">1 </w:delText>
        </w:r>
      </w:del>
    </w:p>
    <w:p w:rsidR="002E2B14" w:rsidRPr="00D419C5" w:rsidRDefault="002E2B14" w:rsidP="002E2B14">
      <w:pPr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 w:rsidRPr="00D419C5">
        <w:rPr>
          <w:rFonts w:ascii="Times New Roman" w:hAnsi="Times New Roman"/>
          <w:sz w:val="26"/>
          <w:szCs w:val="26"/>
        </w:rPr>
        <w:t>Hàm</w:t>
      </w:r>
      <w:ins w:id="187" w:author="Windows User" w:date="2014-10-14T21:14:00Z">
        <w:r w:rsidRPr="00D419C5">
          <w:rPr>
            <w:rFonts w:ascii="Times New Roman" w:hAnsi="Times New Roman"/>
            <w:sz w:val="26"/>
            <w:szCs w:val="26"/>
          </w:rPr>
          <w:t xml:space="preserve"> </w:t>
        </w:r>
      </w:ins>
      <w:r w:rsidRPr="00D419C5">
        <w:rPr>
          <w:rFonts w:ascii="Times New Roman" w:hAnsi="Times New Roman"/>
          <w:sz w:val="26"/>
          <w:szCs w:val="26"/>
        </w:rPr>
        <w:t xml:space="preserve">tính toán tử </w:t>
      </w:r>
      <w:r w:rsidR="00945A6F">
        <w:rPr>
          <w:rFonts w:ascii="Times New Roman" w:hAnsi="Times New Roman"/>
          <w:sz w:val="26"/>
          <w:szCs w:val="26"/>
        </w:rPr>
        <w:t>tìm hiệu</w:t>
      </w:r>
      <w:r w:rsidRPr="00D419C5">
        <w:rPr>
          <w:rFonts w:ascii="Times New Roman" w:hAnsi="Times New Roman"/>
          <w:sz w:val="26"/>
          <w:szCs w:val="26"/>
        </w:rPr>
        <w:t xml:space="preserve"> hai đa thức</w:t>
      </w:r>
      <w:del w:id="188" w:author="Windows User" w:date="2014-10-14T21:14:00Z">
        <w:r w:rsidRPr="00D419C5" w:rsidDel="00B63D47">
          <w:rPr>
            <w:rFonts w:ascii="Times New Roman" w:hAnsi="Times New Roman"/>
            <w:sz w:val="26"/>
            <w:szCs w:val="26"/>
          </w:rPr>
          <w:delText xml:space="preserve">1 </w:delText>
        </w:r>
      </w:del>
    </w:p>
    <w:p w:rsidR="002E2B14" w:rsidRPr="00D419C5" w:rsidRDefault="002E2B14" w:rsidP="002E2B14">
      <w:pPr>
        <w:rPr>
          <w:rFonts w:ascii="Times New Roman" w:hAnsi="Times New Roman"/>
          <w:sz w:val="26"/>
          <w:szCs w:val="26"/>
        </w:rPr>
      </w:pPr>
      <w:proofErr w:type="gramStart"/>
      <w:r w:rsidRPr="00D419C5">
        <w:rPr>
          <w:rFonts w:ascii="Times New Roman" w:hAnsi="Times New Roman"/>
          <w:sz w:val="26"/>
          <w:szCs w:val="26"/>
        </w:rPr>
        <w:t xml:space="preserve">Viết chương trình nhập </w:t>
      </w:r>
      <w:r w:rsidR="00945A6F">
        <w:rPr>
          <w:rFonts w:ascii="Times New Roman" w:hAnsi="Times New Roman"/>
          <w:sz w:val="26"/>
          <w:szCs w:val="26"/>
        </w:rPr>
        <w:t>hai đa thức P, Q rồi tính P-</w:t>
      </w:r>
      <w:r w:rsidRPr="00D419C5">
        <w:rPr>
          <w:rFonts w:ascii="Times New Roman" w:hAnsi="Times New Roman"/>
          <w:sz w:val="26"/>
          <w:szCs w:val="26"/>
        </w:rPr>
        <w:t>Q.</w:t>
      </w:r>
      <w:proofErr w:type="gramEnd"/>
      <w:r w:rsidRPr="00D419C5">
        <w:rPr>
          <w:rFonts w:ascii="Times New Roman" w:hAnsi="Times New Roman"/>
          <w:sz w:val="26"/>
          <w:szCs w:val="26"/>
        </w:rPr>
        <w:t xml:space="preserve"> </w:t>
      </w:r>
      <w:proofErr w:type="gramStart"/>
      <w:r w:rsidRPr="00D419C5">
        <w:rPr>
          <w:rFonts w:ascii="Times New Roman" w:hAnsi="Times New Roman"/>
          <w:sz w:val="26"/>
          <w:szCs w:val="26"/>
        </w:rPr>
        <w:t xml:space="preserve">In lên màn hình đa thức P, Q và đa </w:t>
      </w:r>
      <w:r w:rsidR="00945A6F">
        <w:rPr>
          <w:rFonts w:ascii="Times New Roman" w:hAnsi="Times New Roman"/>
          <w:sz w:val="26"/>
          <w:szCs w:val="26"/>
        </w:rPr>
        <w:t>thức hiệu</w:t>
      </w:r>
      <w:ins w:id="189" w:author="Windows User" w:date="2014-10-14T21:21:00Z">
        <w:r w:rsidRPr="00D419C5">
          <w:rPr>
            <w:rFonts w:ascii="Times New Roman" w:hAnsi="Times New Roman"/>
            <w:sz w:val="26"/>
            <w:szCs w:val="26"/>
          </w:rPr>
          <w:t>.</w:t>
        </w:r>
      </w:ins>
      <w:proofErr w:type="gramEnd"/>
      <w:r w:rsidRPr="00D419C5">
        <w:rPr>
          <w:rFonts w:ascii="Times New Roman" w:hAnsi="Times New Roman"/>
          <w:sz w:val="26"/>
          <w:szCs w:val="26"/>
        </w:rPr>
        <w:t xml:space="preserve"> </w:t>
      </w:r>
    </w:p>
    <w:p w:rsidR="002E2B14" w:rsidRPr="00D419C5" w:rsidRDefault="002E2B14" w:rsidP="002E2B14">
      <w:pPr>
        <w:rPr>
          <w:rFonts w:ascii="Times New Roman" w:hAnsi="Times New Roman"/>
          <w:sz w:val="26"/>
          <w:szCs w:val="26"/>
        </w:rPr>
      </w:pPr>
    </w:p>
    <w:p w:rsidR="002E2B14" w:rsidRPr="00D419C5" w:rsidRDefault="002E2B14" w:rsidP="002E2B14">
      <w:pPr>
        <w:rPr>
          <w:ins w:id="190" w:author="Windows User" w:date="2014-10-14T21:16:00Z"/>
          <w:rFonts w:ascii="Times New Roman" w:hAnsi="Times New Roman"/>
          <w:b/>
          <w:sz w:val="26"/>
          <w:szCs w:val="26"/>
        </w:rPr>
      </w:pPr>
    </w:p>
    <w:p w:rsidR="002E2B14" w:rsidRPr="00D419C5" w:rsidRDefault="002E2B14" w:rsidP="002E2B14">
      <w:pPr>
        <w:rPr>
          <w:rFonts w:ascii="Times New Roman" w:hAnsi="Times New Roman"/>
          <w:b/>
          <w:sz w:val="26"/>
          <w:szCs w:val="26"/>
        </w:rPr>
      </w:pPr>
      <w:r w:rsidRPr="00D419C5">
        <w:rPr>
          <w:rFonts w:ascii="Times New Roman" w:hAnsi="Times New Roman"/>
          <w:b/>
          <w:sz w:val="26"/>
          <w:szCs w:val="26"/>
        </w:rPr>
        <w:t>Câu 2</w:t>
      </w:r>
      <w:r w:rsidR="002452C2">
        <w:rPr>
          <w:rFonts w:ascii="Times New Roman" w:hAnsi="Times New Roman"/>
          <w:b/>
          <w:sz w:val="26"/>
          <w:szCs w:val="26"/>
        </w:rPr>
        <w:t>:</w:t>
      </w:r>
    </w:p>
    <w:p w:rsidR="002E2B14" w:rsidRPr="002452C2" w:rsidRDefault="002E2B14" w:rsidP="002452C2">
      <w:pPr>
        <w:pStyle w:val="ListParagraph"/>
        <w:numPr>
          <w:ilvl w:val="0"/>
          <w:numId w:val="17"/>
        </w:numPr>
        <w:rPr>
          <w:rFonts w:ascii="Times New Roman" w:hAnsi="Times New Roman"/>
          <w:sz w:val="26"/>
          <w:szCs w:val="26"/>
        </w:rPr>
      </w:pPr>
      <w:r w:rsidRPr="002452C2">
        <w:rPr>
          <w:rFonts w:ascii="Times New Roman" w:hAnsi="Times New Roman"/>
          <w:sz w:val="26"/>
          <w:szCs w:val="26"/>
        </w:rPr>
        <w:t>Xây d</w:t>
      </w:r>
      <w:r w:rsidRPr="002452C2">
        <w:rPr>
          <w:rFonts w:ascii="Times New Roman" w:hAnsi="Times New Roman" w:cs="Arial"/>
          <w:sz w:val="26"/>
          <w:szCs w:val="26"/>
        </w:rPr>
        <w:t>ự</w:t>
      </w:r>
      <w:r w:rsidRPr="002452C2">
        <w:rPr>
          <w:rFonts w:ascii="Times New Roman" w:hAnsi="Times New Roman"/>
          <w:sz w:val="26"/>
          <w:szCs w:val="26"/>
        </w:rPr>
        <w:t>ng l</w:t>
      </w:r>
      <w:r w:rsidRPr="002452C2">
        <w:rPr>
          <w:rFonts w:ascii="Times New Roman" w:hAnsi="Times New Roman" w:cs="Arial"/>
          <w:sz w:val="26"/>
          <w:szCs w:val="26"/>
        </w:rPr>
        <w:t>ớ</w:t>
      </w:r>
      <w:r w:rsidRPr="002452C2">
        <w:rPr>
          <w:rFonts w:ascii="Times New Roman" w:hAnsi="Times New Roman"/>
          <w:sz w:val="26"/>
          <w:szCs w:val="26"/>
        </w:rPr>
        <w:t>p MatHang (m</w:t>
      </w:r>
      <w:r w:rsidRPr="002452C2">
        <w:rPr>
          <w:rFonts w:ascii="Times New Roman" w:hAnsi="Times New Roman" w:cs="Arial"/>
          <w:sz w:val="26"/>
          <w:szCs w:val="26"/>
        </w:rPr>
        <w:t>ặ</w:t>
      </w:r>
      <w:r w:rsidRPr="002452C2">
        <w:rPr>
          <w:rFonts w:ascii="Times New Roman" w:hAnsi="Times New Roman"/>
          <w:sz w:val="26"/>
          <w:szCs w:val="26"/>
        </w:rPr>
        <w:t>t h</w:t>
      </w:r>
      <w:r w:rsidRPr="002452C2">
        <w:rPr>
          <w:rFonts w:ascii="Times New Roman" w:hAnsi="Times New Roman" w:cs="Arial"/>
          <w:sz w:val="26"/>
          <w:szCs w:val="26"/>
        </w:rPr>
        <w:t>à</w:t>
      </w:r>
      <w:r w:rsidRPr="002452C2">
        <w:rPr>
          <w:rFonts w:ascii="Times New Roman" w:hAnsi="Times New Roman"/>
          <w:sz w:val="26"/>
          <w:szCs w:val="26"/>
        </w:rPr>
        <w:t>ng)</w:t>
      </w:r>
      <w:ins w:id="191" w:author="Windows User" w:date="2014-10-14T21:17:00Z">
        <w:r w:rsidRPr="002452C2">
          <w:rPr>
            <w:rFonts w:ascii="Times New Roman" w:hAnsi="Times New Roman"/>
            <w:sz w:val="26"/>
            <w:szCs w:val="26"/>
          </w:rPr>
          <w:t>, trong đó định nghĩa các</w:t>
        </w:r>
      </w:ins>
      <w:r w:rsidRPr="002452C2">
        <w:rPr>
          <w:rFonts w:ascii="Times New Roman" w:hAnsi="Times New Roman"/>
          <w:sz w:val="26"/>
          <w:szCs w:val="26"/>
        </w:rPr>
        <w:t xml:space="preserve"> thuộc tính gồm: mã hàng, tên hàng, hãng sản xuất, thời gian bảo hành, đơn giá</w:t>
      </w:r>
      <w:r w:rsidR="00987D23">
        <w:rPr>
          <w:rFonts w:ascii="Times New Roman" w:hAnsi="Times New Roman"/>
          <w:sz w:val="26"/>
          <w:szCs w:val="26"/>
        </w:rPr>
        <w:t>; phương thức gồm</w:t>
      </w:r>
      <w:del w:id="192" w:author="Windows User" w:date="2014-10-14T21:18:00Z">
        <w:r w:rsidRPr="002452C2" w:rsidDel="000D344E">
          <w:rPr>
            <w:rFonts w:ascii="Times New Roman" w:hAnsi="Times New Roman"/>
            <w:sz w:val="26"/>
            <w:szCs w:val="26"/>
          </w:rPr>
          <w:delText xml:space="preserve">.Các </w:delText>
        </w:r>
      </w:del>
      <w:ins w:id="193" w:author="Windows User" w:date="2014-10-14T21:18:00Z">
        <w:r w:rsidRPr="002452C2">
          <w:rPr>
            <w:rFonts w:ascii="Times New Roman" w:hAnsi="Times New Roman"/>
            <w:sz w:val="26"/>
            <w:szCs w:val="26"/>
          </w:rPr>
          <w:t xml:space="preserve"> </w:t>
        </w:r>
      </w:ins>
      <w:r w:rsidRPr="002452C2">
        <w:rPr>
          <w:rFonts w:ascii="Times New Roman" w:hAnsi="Times New Roman"/>
          <w:sz w:val="26"/>
          <w:szCs w:val="26"/>
        </w:rPr>
        <w:t xml:space="preserve">hàm tạo, </w:t>
      </w:r>
      <w:ins w:id="194" w:author="Windows User" w:date="2014-10-14T21:18:00Z">
        <w:r w:rsidRPr="002452C2">
          <w:rPr>
            <w:rFonts w:ascii="Times New Roman" w:hAnsi="Times New Roman"/>
            <w:sz w:val="26"/>
            <w:szCs w:val="26"/>
          </w:rPr>
          <w:t xml:space="preserve">hàm </w:t>
        </w:r>
      </w:ins>
      <w:r w:rsidRPr="002452C2">
        <w:rPr>
          <w:rFonts w:ascii="Times New Roman" w:hAnsi="Times New Roman"/>
          <w:sz w:val="26"/>
          <w:szCs w:val="26"/>
        </w:rPr>
        <w:t>nhập</w:t>
      </w:r>
      <w:del w:id="195" w:author="Windows User" w:date="2014-10-14T21:18:00Z">
        <w:r w:rsidRPr="002452C2" w:rsidDel="000D344E">
          <w:rPr>
            <w:rFonts w:ascii="Times New Roman" w:hAnsi="Times New Roman"/>
            <w:sz w:val="26"/>
            <w:szCs w:val="26"/>
          </w:rPr>
          <w:delText>,</w:delText>
        </w:r>
      </w:del>
      <w:ins w:id="196" w:author="Windows User" w:date="2014-10-14T21:18:00Z">
        <w:r w:rsidRPr="002452C2">
          <w:rPr>
            <w:rFonts w:ascii="Times New Roman" w:hAnsi="Times New Roman"/>
            <w:sz w:val="26"/>
            <w:szCs w:val="26"/>
          </w:rPr>
          <w:t>/</w:t>
        </w:r>
      </w:ins>
      <w:r w:rsidRPr="002452C2">
        <w:rPr>
          <w:rFonts w:ascii="Times New Roman" w:hAnsi="Times New Roman"/>
          <w:sz w:val="26"/>
          <w:szCs w:val="26"/>
        </w:rPr>
        <w:t xml:space="preserve">xuất và một số hàm khác </w:t>
      </w:r>
      <w:ins w:id="197" w:author="Windows User" w:date="2014-10-14T21:19:00Z">
        <w:r w:rsidRPr="002452C2">
          <w:rPr>
            <w:rFonts w:ascii="Times New Roman" w:hAnsi="Times New Roman"/>
            <w:sz w:val="26"/>
            <w:szCs w:val="26"/>
          </w:rPr>
          <w:t>(nếu cần)</w:t>
        </w:r>
      </w:ins>
    </w:p>
    <w:p w:rsidR="002E2B14" w:rsidRPr="002452C2" w:rsidRDefault="002E2B14" w:rsidP="002452C2">
      <w:pPr>
        <w:pStyle w:val="ListParagraph"/>
        <w:numPr>
          <w:ilvl w:val="0"/>
          <w:numId w:val="17"/>
        </w:numPr>
        <w:rPr>
          <w:rFonts w:ascii="Times New Roman" w:hAnsi="Times New Roman"/>
          <w:i/>
          <w:sz w:val="26"/>
          <w:szCs w:val="26"/>
        </w:rPr>
      </w:pPr>
      <w:r w:rsidRPr="002452C2">
        <w:rPr>
          <w:rFonts w:ascii="Times New Roman" w:hAnsi="Times New Roman"/>
          <w:sz w:val="26"/>
          <w:szCs w:val="26"/>
        </w:rPr>
        <w:t>Xây d</w:t>
      </w:r>
      <w:r w:rsidRPr="002452C2">
        <w:rPr>
          <w:rFonts w:ascii="Times New Roman" w:hAnsi="Times New Roman" w:cs="Arial"/>
          <w:sz w:val="26"/>
          <w:szCs w:val="26"/>
        </w:rPr>
        <w:t>ự</w:t>
      </w:r>
      <w:r w:rsidRPr="002452C2">
        <w:rPr>
          <w:rFonts w:ascii="Times New Roman" w:hAnsi="Times New Roman"/>
          <w:sz w:val="26"/>
          <w:szCs w:val="26"/>
        </w:rPr>
        <w:t>ng l</w:t>
      </w:r>
      <w:r w:rsidRPr="002452C2">
        <w:rPr>
          <w:rFonts w:ascii="Times New Roman" w:hAnsi="Times New Roman" w:cs="Arial"/>
          <w:sz w:val="26"/>
          <w:szCs w:val="26"/>
        </w:rPr>
        <w:t>ớ</w:t>
      </w:r>
      <w:r w:rsidRPr="002452C2">
        <w:rPr>
          <w:rFonts w:ascii="Times New Roman" w:hAnsi="Times New Roman"/>
          <w:sz w:val="26"/>
          <w:szCs w:val="26"/>
        </w:rPr>
        <w:t>p DienThoai (</w:t>
      </w:r>
      <w:r w:rsidRPr="002452C2">
        <w:rPr>
          <w:rFonts w:ascii="Times New Roman" w:hAnsi="Times New Roman" w:cs="Arial"/>
          <w:sz w:val="26"/>
          <w:szCs w:val="26"/>
        </w:rPr>
        <w:t>đ</w:t>
      </w:r>
      <w:r w:rsidRPr="002452C2">
        <w:rPr>
          <w:rFonts w:ascii="Times New Roman" w:hAnsi="Times New Roman"/>
          <w:sz w:val="26"/>
          <w:szCs w:val="26"/>
        </w:rPr>
        <w:t>i</w:t>
      </w:r>
      <w:r w:rsidRPr="002452C2">
        <w:rPr>
          <w:rFonts w:ascii="Times New Roman" w:hAnsi="Times New Roman" w:cs="Arial"/>
          <w:sz w:val="26"/>
          <w:szCs w:val="26"/>
        </w:rPr>
        <w:t>ệ</w:t>
      </w:r>
      <w:r w:rsidRPr="002452C2">
        <w:rPr>
          <w:rFonts w:ascii="Times New Roman" w:hAnsi="Times New Roman"/>
          <w:sz w:val="26"/>
          <w:szCs w:val="26"/>
        </w:rPr>
        <w:t>n tho</w:t>
      </w:r>
      <w:r w:rsidRPr="002452C2">
        <w:rPr>
          <w:rFonts w:ascii="Times New Roman" w:hAnsi="Times New Roman" w:cs="Arial"/>
          <w:sz w:val="26"/>
          <w:szCs w:val="26"/>
        </w:rPr>
        <w:t>ạ</w:t>
      </w:r>
      <w:r w:rsidRPr="002452C2">
        <w:rPr>
          <w:rFonts w:ascii="Times New Roman" w:hAnsi="Times New Roman"/>
          <w:sz w:val="26"/>
          <w:szCs w:val="26"/>
        </w:rPr>
        <w:t>i) d</w:t>
      </w:r>
      <w:r w:rsidRPr="002452C2">
        <w:rPr>
          <w:rFonts w:ascii="Times New Roman" w:hAnsi="Times New Roman" w:cs="Arial"/>
          <w:sz w:val="26"/>
          <w:szCs w:val="26"/>
        </w:rPr>
        <w:t>ẫ</w:t>
      </w:r>
      <w:r w:rsidRPr="002452C2">
        <w:rPr>
          <w:rFonts w:ascii="Times New Roman" w:hAnsi="Times New Roman"/>
          <w:sz w:val="26"/>
          <w:szCs w:val="26"/>
        </w:rPr>
        <w:t>n xu</w:t>
      </w:r>
      <w:r w:rsidRPr="002452C2">
        <w:rPr>
          <w:rFonts w:ascii="Times New Roman" w:hAnsi="Times New Roman" w:cs="Arial"/>
          <w:sz w:val="26"/>
          <w:szCs w:val="26"/>
        </w:rPr>
        <w:t>ấ</w:t>
      </w:r>
      <w:r w:rsidRPr="002452C2">
        <w:rPr>
          <w:rFonts w:ascii="Times New Roman" w:hAnsi="Times New Roman"/>
          <w:sz w:val="26"/>
          <w:szCs w:val="26"/>
        </w:rPr>
        <w:t>t c</w:t>
      </w:r>
      <w:r w:rsidRPr="002452C2">
        <w:rPr>
          <w:rFonts w:ascii="Times New Roman" w:hAnsi="Times New Roman" w:cs="Arial"/>
          <w:sz w:val="26"/>
          <w:szCs w:val="26"/>
        </w:rPr>
        <w:t>ủ</w:t>
      </w:r>
      <w:r w:rsidRPr="002452C2">
        <w:rPr>
          <w:rFonts w:ascii="Times New Roman" w:hAnsi="Times New Roman"/>
          <w:sz w:val="26"/>
          <w:szCs w:val="26"/>
        </w:rPr>
        <w:t>a l</w:t>
      </w:r>
      <w:r w:rsidRPr="002452C2">
        <w:rPr>
          <w:rFonts w:ascii="Times New Roman" w:hAnsi="Times New Roman" w:cs="Arial"/>
          <w:sz w:val="26"/>
          <w:szCs w:val="26"/>
        </w:rPr>
        <w:t>ớ</w:t>
      </w:r>
      <w:r w:rsidRPr="002452C2">
        <w:rPr>
          <w:rFonts w:ascii="Times New Roman" w:hAnsi="Times New Roman"/>
          <w:sz w:val="26"/>
          <w:szCs w:val="26"/>
        </w:rPr>
        <w:t>p MatHang</w:t>
      </w:r>
      <w:ins w:id="198" w:author="Windows User" w:date="2014-10-14T21:20:00Z">
        <w:r w:rsidRPr="002452C2">
          <w:rPr>
            <w:rFonts w:ascii="Times New Roman" w:hAnsi="Times New Roman"/>
            <w:sz w:val="26"/>
            <w:szCs w:val="26"/>
          </w:rPr>
          <w:t xml:space="preserve">, trong đó định nghĩa </w:t>
        </w:r>
      </w:ins>
      <w:r w:rsidRPr="002452C2">
        <w:rPr>
          <w:rFonts w:ascii="Times New Roman" w:hAnsi="Times New Roman"/>
          <w:sz w:val="26"/>
          <w:szCs w:val="26"/>
        </w:rPr>
        <w:t xml:space="preserve">thêm </w:t>
      </w:r>
      <w:ins w:id="199" w:author="Windows User" w:date="2014-10-14T21:20:00Z">
        <w:r w:rsidRPr="002452C2">
          <w:rPr>
            <w:rFonts w:ascii="Times New Roman" w:hAnsi="Times New Roman"/>
            <w:sz w:val="26"/>
            <w:szCs w:val="26"/>
          </w:rPr>
          <w:t>các</w:t>
        </w:r>
      </w:ins>
      <w:r w:rsidR="002452C2" w:rsidRPr="002452C2">
        <w:rPr>
          <w:rFonts w:ascii="Times New Roman" w:hAnsi="Times New Roman"/>
          <w:sz w:val="26"/>
          <w:szCs w:val="26"/>
        </w:rPr>
        <w:t xml:space="preserve"> thuộc tính</w:t>
      </w:r>
      <w:r w:rsidRPr="002452C2">
        <w:rPr>
          <w:rFonts w:ascii="Times New Roman" w:hAnsi="Times New Roman"/>
          <w:sz w:val="26"/>
          <w:szCs w:val="26"/>
        </w:rPr>
        <w:t xml:space="preserve"> hệ đi</w:t>
      </w:r>
      <w:r w:rsidR="002452C2" w:rsidRPr="002452C2">
        <w:rPr>
          <w:rFonts w:ascii="Times New Roman" w:hAnsi="Times New Roman"/>
          <w:sz w:val="26"/>
          <w:szCs w:val="26"/>
        </w:rPr>
        <w:t xml:space="preserve">ều hành </w:t>
      </w:r>
      <w:ins w:id="200" w:author="Windows User" w:date="2014-10-14T21:20:00Z">
        <w:r w:rsidRPr="002452C2">
          <w:rPr>
            <w:rFonts w:ascii="Times New Roman" w:hAnsi="Times New Roman"/>
            <w:sz w:val="26"/>
            <w:szCs w:val="26"/>
          </w:rPr>
          <w:t xml:space="preserve">và một số hàm </w:t>
        </w:r>
      </w:ins>
      <w:r w:rsidRPr="002452C2">
        <w:rPr>
          <w:rFonts w:ascii="Times New Roman" w:hAnsi="Times New Roman"/>
          <w:sz w:val="26"/>
          <w:szCs w:val="26"/>
        </w:rPr>
        <w:t xml:space="preserve">khác </w:t>
      </w:r>
      <w:ins w:id="201" w:author="Windows User" w:date="2014-10-14T21:20:00Z">
        <w:r w:rsidRPr="002452C2">
          <w:rPr>
            <w:rFonts w:ascii="Times New Roman" w:hAnsi="Times New Roman"/>
            <w:sz w:val="26"/>
            <w:szCs w:val="26"/>
          </w:rPr>
          <w:t>(nếu cần)</w:t>
        </w:r>
      </w:ins>
    </w:p>
    <w:p w:rsidR="002452C2" w:rsidRPr="002452C2" w:rsidRDefault="002E2B14" w:rsidP="002452C2">
      <w:pPr>
        <w:pStyle w:val="ListParagraph"/>
        <w:numPr>
          <w:ilvl w:val="0"/>
          <w:numId w:val="17"/>
        </w:numPr>
        <w:rPr>
          <w:rFonts w:ascii="Times New Roman" w:hAnsi="Times New Roman"/>
          <w:i/>
          <w:sz w:val="26"/>
          <w:szCs w:val="26"/>
        </w:rPr>
      </w:pPr>
      <w:r w:rsidRPr="002452C2">
        <w:rPr>
          <w:rFonts w:ascii="Times New Roman" w:hAnsi="Times New Roman"/>
          <w:sz w:val="26"/>
          <w:szCs w:val="26"/>
        </w:rPr>
        <w:t>Vi</w:t>
      </w:r>
      <w:r w:rsidRPr="002452C2">
        <w:rPr>
          <w:rFonts w:ascii="Times New Roman" w:hAnsi="Times New Roman" w:cs="Arial"/>
          <w:sz w:val="26"/>
          <w:szCs w:val="26"/>
        </w:rPr>
        <w:t>ế</w:t>
      </w:r>
      <w:r w:rsidRPr="002452C2">
        <w:rPr>
          <w:rFonts w:ascii="Times New Roman" w:hAnsi="Times New Roman"/>
          <w:sz w:val="26"/>
          <w:szCs w:val="26"/>
        </w:rPr>
        <w:t>t ch</w:t>
      </w:r>
      <w:r w:rsidRPr="002452C2">
        <w:rPr>
          <w:rFonts w:ascii="Times New Roman" w:hAnsi="Times New Roman" w:cs="Arial"/>
          <w:sz w:val="26"/>
          <w:szCs w:val="26"/>
        </w:rPr>
        <w:t>ươ</w:t>
      </w:r>
      <w:r w:rsidRPr="002452C2">
        <w:rPr>
          <w:rFonts w:ascii="Times New Roman" w:hAnsi="Times New Roman"/>
          <w:sz w:val="26"/>
          <w:szCs w:val="26"/>
        </w:rPr>
        <w:t>ng tr</w:t>
      </w:r>
      <w:r w:rsidRPr="002452C2">
        <w:rPr>
          <w:rFonts w:ascii="Times New Roman" w:hAnsi="Times New Roman" w:cs=".VnTime"/>
          <w:sz w:val="26"/>
          <w:szCs w:val="26"/>
        </w:rPr>
        <w:t>ì</w:t>
      </w:r>
      <w:r w:rsidRPr="002452C2">
        <w:rPr>
          <w:rFonts w:ascii="Times New Roman" w:hAnsi="Times New Roman"/>
          <w:sz w:val="26"/>
          <w:szCs w:val="26"/>
        </w:rPr>
        <w:t xml:space="preserve">nh </w:t>
      </w:r>
      <w:r w:rsidR="002452C2">
        <w:rPr>
          <w:rFonts w:ascii="Times New Roman" w:hAnsi="Times New Roman"/>
          <w:sz w:val="26"/>
          <w:szCs w:val="26"/>
        </w:rPr>
        <w:t>thực hiện:</w:t>
      </w:r>
    </w:p>
    <w:p w:rsidR="002E2B14" w:rsidRPr="002452C2" w:rsidRDefault="002452C2" w:rsidP="002452C2">
      <w:pPr>
        <w:pStyle w:val="ListParagraph"/>
        <w:numPr>
          <w:ilvl w:val="0"/>
          <w:numId w:val="18"/>
        </w:numPr>
        <w:rPr>
          <w:rFonts w:ascii="Times New Roman" w:hAnsi="Times New Roman"/>
          <w:i/>
          <w:sz w:val="26"/>
          <w:szCs w:val="26"/>
        </w:rPr>
      </w:pPr>
      <w:r w:rsidRPr="002452C2">
        <w:rPr>
          <w:rFonts w:ascii="Times New Roman" w:hAnsi="Times New Roman"/>
          <w:sz w:val="26"/>
          <w:szCs w:val="26"/>
        </w:rPr>
        <w:t>N</w:t>
      </w:r>
      <w:r w:rsidR="002E2B14" w:rsidRPr="002452C2">
        <w:rPr>
          <w:rFonts w:ascii="Times New Roman" w:hAnsi="Times New Roman"/>
          <w:sz w:val="26"/>
          <w:szCs w:val="26"/>
        </w:rPr>
        <w:t>h</w:t>
      </w:r>
      <w:r w:rsidR="002E2B14" w:rsidRPr="002452C2">
        <w:rPr>
          <w:rFonts w:ascii="Times New Roman" w:hAnsi="Times New Roman" w:cs="Arial"/>
          <w:sz w:val="26"/>
          <w:szCs w:val="26"/>
        </w:rPr>
        <w:t>ậ</w:t>
      </w:r>
      <w:r w:rsidR="002E2B14" w:rsidRPr="002452C2">
        <w:rPr>
          <w:rFonts w:ascii="Times New Roman" w:hAnsi="Times New Roman"/>
          <w:sz w:val="26"/>
          <w:szCs w:val="26"/>
        </w:rPr>
        <w:t>p th</w:t>
      </w:r>
      <w:r w:rsidR="002E2B14" w:rsidRPr="002452C2">
        <w:rPr>
          <w:rFonts w:ascii="Times New Roman" w:hAnsi="Times New Roman" w:cs=".VnTime"/>
          <w:sz w:val="26"/>
          <w:szCs w:val="26"/>
        </w:rPr>
        <w:t>ô</w:t>
      </w:r>
      <w:r w:rsidR="002E2B14" w:rsidRPr="002452C2">
        <w:rPr>
          <w:rFonts w:ascii="Times New Roman" w:hAnsi="Times New Roman"/>
          <w:sz w:val="26"/>
          <w:szCs w:val="26"/>
        </w:rPr>
        <w:t xml:space="preserve">ng tin cho n </w:t>
      </w:r>
      <w:r w:rsidR="002E2B14" w:rsidRPr="002452C2">
        <w:rPr>
          <w:rFonts w:ascii="Times New Roman" w:hAnsi="Times New Roman" w:cs="Arial"/>
          <w:sz w:val="26"/>
          <w:szCs w:val="26"/>
        </w:rPr>
        <w:t>đố</w:t>
      </w:r>
      <w:r w:rsidR="002E2B14" w:rsidRPr="002452C2">
        <w:rPr>
          <w:rFonts w:ascii="Times New Roman" w:hAnsi="Times New Roman"/>
          <w:sz w:val="26"/>
          <w:szCs w:val="26"/>
        </w:rPr>
        <w:t>i t</w:t>
      </w:r>
      <w:r w:rsidR="002E2B14" w:rsidRPr="002452C2">
        <w:rPr>
          <w:rFonts w:ascii="Times New Roman" w:hAnsi="Times New Roman" w:cs="Arial"/>
          <w:sz w:val="26"/>
          <w:szCs w:val="26"/>
        </w:rPr>
        <w:t>ượ</w:t>
      </w:r>
      <w:r w:rsidR="002E2B14" w:rsidRPr="002452C2">
        <w:rPr>
          <w:rFonts w:ascii="Times New Roman" w:hAnsi="Times New Roman"/>
          <w:sz w:val="26"/>
          <w:szCs w:val="26"/>
        </w:rPr>
        <w:t>ng c</w:t>
      </w:r>
      <w:r w:rsidR="002E2B14" w:rsidRPr="002452C2">
        <w:rPr>
          <w:rFonts w:ascii="Times New Roman" w:hAnsi="Times New Roman" w:cs="Arial"/>
          <w:sz w:val="26"/>
          <w:szCs w:val="26"/>
        </w:rPr>
        <w:t>ủ</w:t>
      </w:r>
      <w:r w:rsidR="002E2B14" w:rsidRPr="002452C2">
        <w:rPr>
          <w:rFonts w:ascii="Times New Roman" w:hAnsi="Times New Roman"/>
          <w:sz w:val="26"/>
          <w:szCs w:val="26"/>
        </w:rPr>
        <w:t>a l</w:t>
      </w:r>
      <w:r w:rsidR="002E2B14" w:rsidRPr="002452C2">
        <w:rPr>
          <w:rFonts w:ascii="Times New Roman" w:hAnsi="Times New Roman" w:cs="Arial"/>
          <w:sz w:val="26"/>
          <w:szCs w:val="26"/>
        </w:rPr>
        <w:t>ớ</w:t>
      </w:r>
      <w:r w:rsidR="002E2B14" w:rsidRPr="002452C2">
        <w:rPr>
          <w:rFonts w:ascii="Times New Roman" w:hAnsi="Times New Roman"/>
          <w:sz w:val="26"/>
          <w:szCs w:val="26"/>
        </w:rPr>
        <w:t xml:space="preserve">p </w:t>
      </w:r>
      <w:del w:id="202" w:author="Windows User" w:date="2014-10-14T21:21:00Z">
        <w:r w:rsidR="002E2B14" w:rsidRPr="002452C2" w:rsidDel="000D344E">
          <w:rPr>
            <w:rFonts w:ascii="Times New Roman" w:hAnsi="Times New Roman"/>
            <w:sz w:val="26"/>
            <w:szCs w:val="26"/>
          </w:rPr>
          <w:delText>QLMôn học</w:delText>
        </w:r>
      </w:del>
      <w:r w:rsidR="002E2B14" w:rsidRPr="002452C2">
        <w:rPr>
          <w:rFonts w:ascii="Times New Roman" w:hAnsi="Times New Roman"/>
          <w:sz w:val="26"/>
          <w:szCs w:val="26"/>
        </w:rPr>
        <w:t>DienThoai</w:t>
      </w:r>
    </w:p>
    <w:p w:rsidR="002E2B14" w:rsidRPr="002452C2" w:rsidRDefault="002E2B14" w:rsidP="002452C2">
      <w:pPr>
        <w:pStyle w:val="ListParagraph"/>
        <w:numPr>
          <w:ilvl w:val="0"/>
          <w:numId w:val="18"/>
        </w:numPr>
        <w:rPr>
          <w:rFonts w:ascii="Times New Roman" w:hAnsi="Times New Roman"/>
          <w:sz w:val="26"/>
          <w:szCs w:val="26"/>
        </w:rPr>
      </w:pPr>
      <w:r w:rsidRPr="002452C2">
        <w:rPr>
          <w:rFonts w:ascii="Times New Roman" w:hAnsi="Times New Roman"/>
          <w:sz w:val="26"/>
          <w:szCs w:val="26"/>
        </w:rPr>
        <w:t>Tìm thông tin về các điện thoại có giá trong đoạn [a,b] (khi nhập thì a, b phải thỏa mãn là các số dương và a&lt;b)</w:t>
      </w:r>
    </w:p>
    <w:p w:rsidR="002E2B14" w:rsidRPr="002452C2" w:rsidRDefault="00BF58C1" w:rsidP="002452C2">
      <w:pPr>
        <w:pStyle w:val="ListParagraph"/>
        <w:numPr>
          <w:ilvl w:val="0"/>
          <w:numId w:val="18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Cho biết các những điện thoại </w:t>
      </w:r>
      <w:r w:rsidR="002E2B14" w:rsidRPr="002452C2">
        <w:rPr>
          <w:rFonts w:ascii="Times New Roman" w:hAnsi="Times New Roman"/>
          <w:sz w:val="26"/>
          <w:szCs w:val="26"/>
        </w:rPr>
        <w:t>đắt nhất ở cửa hàng.</w:t>
      </w:r>
    </w:p>
    <w:p w:rsidR="002E2B14" w:rsidRPr="00D419C5" w:rsidRDefault="002E2B14">
      <w:pPr>
        <w:jc w:val="center"/>
        <w:rPr>
          <w:del w:id="203" w:author="Windows User" w:date="2014-10-14T21:26:00Z"/>
          <w:rFonts w:ascii="Times New Roman" w:hAnsi="Times New Roman"/>
          <w:b/>
          <w:sz w:val="26"/>
          <w:szCs w:val="26"/>
        </w:rPr>
        <w:pPrChange w:id="204" w:author="Windows User" w:date="2014-10-14T21:25:00Z">
          <w:pPr/>
        </w:pPrChange>
      </w:pPr>
    </w:p>
    <w:p w:rsidR="002E2B14" w:rsidRPr="00D419C5" w:rsidRDefault="002E2B14" w:rsidP="002E2B14">
      <w:pPr>
        <w:rPr>
          <w:ins w:id="205" w:author="Windows User" w:date="2014-10-14T21:35:00Z"/>
          <w:rFonts w:ascii="Times New Roman" w:hAnsi="Times New Roman"/>
          <w:b/>
          <w:sz w:val="26"/>
          <w:szCs w:val="26"/>
        </w:rPr>
      </w:pPr>
    </w:p>
    <w:p w:rsidR="002E2B14" w:rsidRDefault="002E2B14" w:rsidP="002E2B14">
      <w:pPr>
        <w:tabs>
          <w:tab w:val="left" w:pos="3690"/>
        </w:tabs>
        <w:rPr>
          <w:rFonts w:ascii="Times New Roman" w:hAnsi="Times New Roman"/>
          <w:b/>
          <w:i/>
          <w:sz w:val="26"/>
          <w:szCs w:val="26"/>
        </w:rPr>
      </w:pPr>
    </w:p>
    <w:p w:rsidR="00523162" w:rsidRDefault="00523162" w:rsidP="00523162">
      <w:pPr>
        <w:ind w:firstLine="720"/>
        <w:rPr>
          <w:rFonts w:ascii="Times New Roman" w:hAnsi="Times New Roman"/>
          <w:i/>
          <w:sz w:val="26"/>
          <w:szCs w:val="26"/>
        </w:rPr>
      </w:pPr>
      <w:r w:rsidRPr="00B81899">
        <w:rPr>
          <w:rFonts w:ascii="Times New Roman" w:hAnsi="Times New Roman"/>
          <w:sz w:val="26"/>
          <w:szCs w:val="26"/>
        </w:rPr>
        <w:t xml:space="preserve">                                                           </w:t>
      </w:r>
      <w:r w:rsidRPr="00B81899">
        <w:rPr>
          <w:rFonts w:ascii="Times New Roman" w:hAnsi="Times New Roman"/>
          <w:i/>
          <w:sz w:val="26"/>
          <w:szCs w:val="26"/>
        </w:rPr>
        <w:t>- Hết-</w:t>
      </w:r>
    </w:p>
    <w:p w:rsidR="00523162" w:rsidRPr="00B81899" w:rsidRDefault="00523162" w:rsidP="00523162">
      <w:pPr>
        <w:ind w:firstLine="720"/>
        <w:jc w:val="center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>Thí sinh không sử dụng tài liệu</w:t>
      </w:r>
    </w:p>
    <w:p w:rsidR="00523162" w:rsidRPr="00D419C5" w:rsidRDefault="00523162" w:rsidP="002E2B14">
      <w:pPr>
        <w:tabs>
          <w:tab w:val="left" w:pos="3690"/>
        </w:tabs>
        <w:rPr>
          <w:rFonts w:ascii="Times New Roman" w:hAnsi="Times New Roman"/>
        </w:rPr>
      </w:pPr>
    </w:p>
    <w:p w:rsidR="002E2B14" w:rsidRPr="00D419C5" w:rsidRDefault="002E2B14">
      <w:pPr>
        <w:spacing w:after="200" w:line="276" w:lineRule="auto"/>
        <w:rPr>
          <w:rFonts w:ascii="Times New Roman" w:hAnsi="Times New Roman"/>
        </w:rPr>
      </w:pPr>
      <w:r w:rsidRPr="00D419C5">
        <w:rPr>
          <w:rFonts w:ascii="Times New Roman" w:hAnsi="Times New Roman"/>
        </w:rPr>
        <w:br w:type="page"/>
      </w:r>
    </w:p>
    <w:p w:rsidR="00D044DA" w:rsidRPr="00D044DA" w:rsidRDefault="00D044DA" w:rsidP="00D044DA">
      <w:pPr>
        <w:rPr>
          <w:rFonts w:ascii="Times New Roman" w:hAnsi="Times New Roman"/>
        </w:rPr>
      </w:pPr>
    </w:p>
    <w:tbl>
      <w:tblPr>
        <w:tblStyle w:val="TableGrid"/>
        <w:tblW w:w="9451" w:type="dxa"/>
        <w:tblLook w:val="01E0" w:firstRow="1" w:lastRow="1" w:firstColumn="1" w:lastColumn="1" w:noHBand="0" w:noVBand="0"/>
      </w:tblPr>
      <w:tblGrid>
        <w:gridCol w:w="3470"/>
        <w:gridCol w:w="3584"/>
        <w:gridCol w:w="2397"/>
      </w:tblGrid>
      <w:tr w:rsidR="00A90FCA" w:rsidRPr="00D419C5" w:rsidTr="00FE04D2"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FCA" w:rsidRPr="00D419C5" w:rsidRDefault="00A90FCA" w:rsidP="00FE04D2">
            <w:pPr>
              <w:spacing w:before="80" w:after="80"/>
              <w:jc w:val="center"/>
              <w:rPr>
                <w:sz w:val="24"/>
                <w:szCs w:val="20"/>
              </w:rPr>
            </w:pPr>
            <w:r w:rsidRPr="00D419C5">
              <w:rPr>
                <w:sz w:val="24"/>
                <w:szCs w:val="20"/>
              </w:rPr>
              <w:t xml:space="preserve">ĐẠI HỌC </w:t>
            </w:r>
            <w:r>
              <w:rPr>
                <w:sz w:val="24"/>
                <w:szCs w:val="20"/>
              </w:rPr>
              <w:t>GTVT</w:t>
            </w:r>
          </w:p>
          <w:p w:rsidR="00A90FCA" w:rsidRPr="00D419C5" w:rsidRDefault="00A90FCA" w:rsidP="00FE04D2">
            <w:pPr>
              <w:spacing w:before="80" w:after="80"/>
              <w:jc w:val="center"/>
              <w:rPr>
                <w:b/>
                <w:sz w:val="18"/>
                <w:szCs w:val="20"/>
              </w:rPr>
            </w:pPr>
            <w:r w:rsidRPr="00D419C5">
              <w:rPr>
                <w:b/>
                <w:sz w:val="18"/>
                <w:szCs w:val="20"/>
              </w:rPr>
              <w:t>KHOA CÔNG NGHỆ THÔNG TIN</w:t>
            </w:r>
          </w:p>
          <w:p w:rsidR="00A90FCA" w:rsidRPr="00D419C5" w:rsidRDefault="00A90FCA" w:rsidP="00FE04D2">
            <w:pPr>
              <w:spacing w:before="80" w:after="80"/>
              <w:jc w:val="center"/>
              <w:rPr>
                <w:b/>
                <w:bCs/>
                <w:sz w:val="26"/>
                <w:szCs w:val="26"/>
              </w:rPr>
            </w:pPr>
            <w:r w:rsidRPr="00D419C5">
              <w:rPr>
                <w:sz w:val="18"/>
                <w:szCs w:val="20"/>
              </w:rPr>
              <w:t>BỘ MÔN CÔNG NGHỆ PHẦN MỀM</w:t>
            </w:r>
          </w:p>
        </w:tc>
        <w:tc>
          <w:tcPr>
            <w:tcW w:w="3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FCA" w:rsidRPr="00D419C5" w:rsidRDefault="00A90FCA" w:rsidP="00FE04D2">
            <w:pPr>
              <w:spacing w:line="360" w:lineRule="auto"/>
              <w:jc w:val="center"/>
              <w:rPr>
                <w:b/>
                <w:sz w:val="18"/>
                <w:szCs w:val="20"/>
              </w:rPr>
            </w:pPr>
            <w:r w:rsidRPr="00D419C5">
              <w:rPr>
                <w:b/>
                <w:sz w:val="18"/>
                <w:szCs w:val="20"/>
              </w:rPr>
              <w:t>ĐỀ THI MÔN: LẬP TRÌNH HĐT &amp; C++</w:t>
            </w:r>
          </w:p>
          <w:p w:rsidR="00A90FCA" w:rsidRPr="00D419C5" w:rsidRDefault="00A90FCA" w:rsidP="00FE04D2">
            <w:pPr>
              <w:spacing w:line="360" w:lineRule="auto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Đề số 2015_009</w:t>
            </w:r>
          </w:p>
          <w:p w:rsidR="00A90FCA" w:rsidRPr="00D419C5" w:rsidRDefault="00A90FCA" w:rsidP="00FE04D2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D419C5">
              <w:rPr>
                <w:b/>
                <w:bCs/>
                <w:szCs w:val="20"/>
              </w:rPr>
              <w:t>Thời gian: 60 phút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FCA" w:rsidRPr="00D419C5" w:rsidRDefault="00A90FCA" w:rsidP="00FE04D2">
            <w:pPr>
              <w:jc w:val="center"/>
              <w:rPr>
                <w:b/>
                <w:bCs/>
                <w:sz w:val="18"/>
                <w:szCs w:val="26"/>
              </w:rPr>
            </w:pPr>
            <w:r w:rsidRPr="00D419C5">
              <w:rPr>
                <w:b/>
                <w:bCs/>
                <w:sz w:val="18"/>
                <w:szCs w:val="26"/>
              </w:rPr>
              <w:t>TRƯỞNG BỘ MÔN</w:t>
            </w:r>
          </w:p>
          <w:p w:rsidR="00A90FCA" w:rsidRPr="00D419C5" w:rsidRDefault="00A90FCA" w:rsidP="00FE04D2">
            <w:pPr>
              <w:jc w:val="center"/>
              <w:rPr>
                <w:b/>
                <w:bCs/>
                <w:sz w:val="26"/>
                <w:szCs w:val="26"/>
              </w:rPr>
            </w:pPr>
            <w:r w:rsidRPr="00D419C5">
              <w:rPr>
                <w:b/>
                <w:bCs/>
                <w:sz w:val="18"/>
                <w:szCs w:val="26"/>
              </w:rPr>
              <w:t>(</w:t>
            </w:r>
            <w:r w:rsidRPr="00D419C5">
              <w:rPr>
                <w:b/>
                <w:bCs/>
                <w:i/>
                <w:sz w:val="18"/>
                <w:szCs w:val="26"/>
              </w:rPr>
              <w:t>Ký duyệt</w:t>
            </w:r>
            <w:r w:rsidRPr="00D419C5">
              <w:rPr>
                <w:b/>
                <w:bCs/>
                <w:sz w:val="18"/>
                <w:szCs w:val="26"/>
              </w:rPr>
              <w:t>)</w:t>
            </w:r>
          </w:p>
        </w:tc>
      </w:tr>
    </w:tbl>
    <w:p w:rsidR="00D044DA" w:rsidRPr="00D044DA" w:rsidRDefault="00D044DA" w:rsidP="00D044DA">
      <w:pPr>
        <w:spacing w:after="200" w:line="276" w:lineRule="auto"/>
        <w:rPr>
          <w:rFonts w:ascii="Times New Roman" w:hAnsi="Times New Roman"/>
        </w:rPr>
      </w:pPr>
    </w:p>
    <w:p w:rsidR="00D044DA" w:rsidRPr="00B81899" w:rsidRDefault="00A90FCA" w:rsidP="00D044DA">
      <w:pPr>
        <w:rPr>
          <w:rFonts w:ascii="Times New Roman" w:hAnsi="Times New Roman"/>
          <w:b/>
          <w:sz w:val="26"/>
          <w:szCs w:val="26"/>
        </w:rPr>
      </w:pPr>
      <w:r w:rsidRPr="00BF58C1">
        <w:rPr>
          <w:rFonts w:ascii="Times New Roman" w:hAnsi="Times New Roman"/>
          <w:b/>
          <w:sz w:val="26"/>
          <w:szCs w:val="26"/>
        </w:rPr>
        <w:t>Câu 1</w:t>
      </w:r>
      <w:r w:rsidRPr="00B81899">
        <w:rPr>
          <w:rFonts w:ascii="Times New Roman" w:hAnsi="Times New Roman"/>
          <w:sz w:val="26"/>
          <w:szCs w:val="26"/>
        </w:rPr>
        <w:t xml:space="preserve">: </w:t>
      </w:r>
      <w:r w:rsidR="00D044DA" w:rsidRPr="00B81899">
        <w:rPr>
          <w:rFonts w:ascii="Times New Roman" w:hAnsi="Times New Roman"/>
          <w:sz w:val="26"/>
          <w:szCs w:val="26"/>
        </w:rPr>
        <w:t xml:space="preserve">  </w:t>
      </w:r>
      <w:r w:rsidR="00D044DA" w:rsidRPr="00BF58C1">
        <w:rPr>
          <w:rFonts w:ascii="Times New Roman" w:hAnsi="Times New Roman"/>
          <w:sz w:val="26"/>
          <w:szCs w:val="26"/>
        </w:rPr>
        <w:t>Xây dựng lớp DaThuc (Đa thức)</w:t>
      </w:r>
      <w:r w:rsidR="00BF58C1">
        <w:rPr>
          <w:rFonts w:ascii="Times New Roman" w:hAnsi="Times New Roman"/>
          <w:b/>
          <w:sz w:val="26"/>
          <w:szCs w:val="26"/>
        </w:rPr>
        <w:t xml:space="preserve"> </w:t>
      </w:r>
      <w:r w:rsidR="00F6395C">
        <w:rPr>
          <w:rFonts w:ascii="Times New Roman" w:hAnsi="Times New Roman"/>
          <w:sz w:val="26"/>
          <w:szCs w:val="26"/>
        </w:rPr>
        <w:t>th</w:t>
      </w:r>
      <w:r w:rsidR="00D044DA" w:rsidRPr="00B81899">
        <w:rPr>
          <w:rFonts w:ascii="Times New Roman" w:hAnsi="Times New Roman"/>
          <w:sz w:val="26"/>
          <w:szCs w:val="26"/>
        </w:rPr>
        <w:t xml:space="preserve">uộc tính </w:t>
      </w:r>
      <w:r w:rsidR="00BF58C1">
        <w:rPr>
          <w:rFonts w:ascii="Times New Roman" w:hAnsi="Times New Roman"/>
          <w:sz w:val="26"/>
          <w:szCs w:val="26"/>
        </w:rPr>
        <w:t xml:space="preserve">gồm số tự nhiên n lưu trữ bậc của đa thức và một mảng thực lưu trữ các hệ số của đa thức. </w:t>
      </w:r>
      <w:proofErr w:type="gramStart"/>
      <w:r w:rsidR="00BF58C1">
        <w:rPr>
          <w:rFonts w:ascii="Times New Roman" w:hAnsi="Times New Roman"/>
          <w:sz w:val="26"/>
          <w:szCs w:val="26"/>
        </w:rPr>
        <w:t>Các phương thức của lớp gồm phương thức nhập, xuất một đa thức và tính giá trị của đa thức tại số thực cho trước.</w:t>
      </w:r>
      <w:proofErr w:type="gramEnd"/>
      <w:r w:rsidR="00D044DA" w:rsidRPr="00B81899">
        <w:rPr>
          <w:rFonts w:ascii="Times New Roman" w:hAnsi="Times New Roman"/>
          <w:sz w:val="26"/>
          <w:szCs w:val="26"/>
        </w:rPr>
        <w:t xml:space="preserve"> </w:t>
      </w:r>
      <w:r w:rsidR="00D044DA" w:rsidRPr="00BF58C1">
        <w:rPr>
          <w:rFonts w:ascii="Times New Roman" w:hAnsi="Times New Roman"/>
          <w:sz w:val="26"/>
          <w:szCs w:val="26"/>
        </w:rPr>
        <w:t xml:space="preserve">Viết </w:t>
      </w:r>
      <w:r w:rsidR="00BF58C1" w:rsidRPr="00BF58C1">
        <w:rPr>
          <w:rFonts w:ascii="Times New Roman" w:hAnsi="Times New Roman"/>
          <w:sz w:val="26"/>
          <w:szCs w:val="26"/>
        </w:rPr>
        <w:t>chương trình</w:t>
      </w:r>
      <w:r w:rsidR="00D044DA" w:rsidRPr="00BF58C1">
        <w:rPr>
          <w:rFonts w:ascii="Times New Roman" w:hAnsi="Times New Roman"/>
          <w:sz w:val="26"/>
          <w:szCs w:val="26"/>
        </w:rPr>
        <w:t xml:space="preserve"> thực hiện các yêu cầu:</w:t>
      </w:r>
    </w:p>
    <w:p w:rsidR="00D044DA" w:rsidRPr="00BF58C1" w:rsidRDefault="00D044DA" w:rsidP="00BF58C1">
      <w:pPr>
        <w:pStyle w:val="ListParagraph"/>
        <w:numPr>
          <w:ilvl w:val="0"/>
          <w:numId w:val="21"/>
        </w:numPr>
        <w:rPr>
          <w:rFonts w:ascii="Times New Roman" w:hAnsi="Times New Roman"/>
          <w:sz w:val="26"/>
          <w:szCs w:val="26"/>
        </w:rPr>
      </w:pPr>
      <w:r w:rsidRPr="00BF58C1">
        <w:rPr>
          <w:rFonts w:ascii="Times New Roman" w:hAnsi="Times New Roman"/>
          <w:sz w:val="26"/>
          <w:szCs w:val="26"/>
        </w:rPr>
        <w:t>Nh</w:t>
      </w:r>
      <w:r w:rsidRPr="00BF58C1">
        <w:rPr>
          <w:rFonts w:ascii="Times New Roman" w:hAnsi="Times New Roman" w:cs="Arial"/>
          <w:sz w:val="26"/>
          <w:szCs w:val="26"/>
        </w:rPr>
        <w:t>ậ</w:t>
      </w:r>
      <w:r w:rsidRPr="00BF58C1">
        <w:rPr>
          <w:rFonts w:ascii="Times New Roman" w:hAnsi="Times New Roman"/>
          <w:sz w:val="26"/>
          <w:szCs w:val="26"/>
        </w:rPr>
        <w:t xml:space="preserve">p 2 </w:t>
      </w:r>
      <w:r w:rsidRPr="00BF58C1">
        <w:rPr>
          <w:rFonts w:ascii="Times New Roman" w:hAnsi="Times New Roman" w:cs="Arial"/>
          <w:sz w:val="26"/>
          <w:szCs w:val="26"/>
        </w:rPr>
        <w:t>đ</w:t>
      </w:r>
      <w:r w:rsidRPr="00BF58C1">
        <w:rPr>
          <w:rFonts w:ascii="Times New Roman" w:hAnsi="Times New Roman"/>
          <w:sz w:val="26"/>
          <w:szCs w:val="26"/>
        </w:rPr>
        <w:t>a th</w:t>
      </w:r>
      <w:r w:rsidRPr="00BF58C1">
        <w:rPr>
          <w:rFonts w:ascii="Times New Roman" w:hAnsi="Times New Roman" w:cs="Arial"/>
          <w:sz w:val="26"/>
          <w:szCs w:val="26"/>
        </w:rPr>
        <w:t>ứ</w:t>
      </w:r>
      <w:r w:rsidRPr="00BF58C1">
        <w:rPr>
          <w:rFonts w:ascii="Times New Roman" w:hAnsi="Times New Roman"/>
          <w:sz w:val="26"/>
          <w:szCs w:val="26"/>
        </w:rPr>
        <w:t>c P v</w:t>
      </w:r>
      <w:r w:rsidRPr="00BF58C1">
        <w:rPr>
          <w:rFonts w:ascii="Times New Roman" w:hAnsi="Times New Roman" w:cs="Arial"/>
          <w:sz w:val="26"/>
          <w:szCs w:val="26"/>
        </w:rPr>
        <w:t>à</w:t>
      </w:r>
      <w:r w:rsidRPr="00BF58C1">
        <w:rPr>
          <w:rFonts w:ascii="Times New Roman" w:hAnsi="Times New Roman"/>
          <w:sz w:val="26"/>
          <w:szCs w:val="26"/>
        </w:rPr>
        <w:t xml:space="preserve"> Q</w:t>
      </w:r>
    </w:p>
    <w:p w:rsidR="00D044DA" w:rsidRPr="00BF58C1" w:rsidRDefault="00D044DA" w:rsidP="00BF58C1">
      <w:pPr>
        <w:pStyle w:val="ListParagraph"/>
        <w:numPr>
          <w:ilvl w:val="0"/>
          <w:numId w:val="21"/>
        </w:numPr>
        <w:rPr>
          <w:rFonts w:ascii="Times New Roman" w:hAnsi="Times New Roman"/>
          <w:sz w:val="26"/>
          <w:szCs w:val="26"/>
        </w:rPr>
      </w:pPr>
      <w:r w:rsidRPr="00BF58C1">
        <w:rPr>
          <w:rFonts w:ascii="Times New Roman" w:hAnsi="Times New Roman"/>
          <w:sz w:val="26"/>
          <w:szCs w:val="26"/>
        </w:rPr>
        <w:t>Nhập 2 số thực a và b</w:t>
      </w:r>
    </w:p>
    <w:p w:rsidR="00D044DA" w:rsidRPr="00BF58C1" w:rsidRDefault="00D044DA" w:rsidP="00BF58C1">
      <w:pPr>
        <w:pStyle w:val="ListParagraph"/>
        <w:numPr>
          <w:ilvl w:val="0"/>
          <w:numId w:val="21"/>
        </w:numPr>
        <w:rPr>
          <w:rFonts w:ascii="Times New Roman" w:hAnsi="Times New Roman"/>
          <w:b/>
          <w:sz w:val="26"/>
          <w:szCs w:val="26"/>
        </w:rPr>
      </w:pPr>
      <w:r w:rsidRPr="00BF58C1">
        <w:rPr>
          <w:rFonts w:ascii="Times New Roman" w:hAnsi="Times New Roman"/>
          <w:bCs/>
          <w:sz w:val="26"/>
          <w:szCs w:val="26"/>
        </w:rPr>
        <w:t>Tính  S = max{P(a), Q(b)}</w:t>
      </w:r>
    </w:p>
    <w:p w:rsidR="00D044DA" w:rsidRPr="00B81899" w:rsidRDefault="00BF58C1" w:rsidP="00D044DA">
      <w:pPr>
        <w:rPr>
          <w:rFonts w:ascii="Times New Roman" w:hAnsi="Times New Roman"/>
          <w:sz w:val="26"/>
          <w:szCs w:val="26"/>
        </w:rPr>
      </w:pPr>
      <w:r w:rsidRPr="00BF58C1">
        <w:rPr>
          <w:rFonts w:ascii="Times New Roman" w:hAnsi="Times New Roman"/>
          <w:b/>
          <w:sz w:val="26"/>
          <w:szCs w:val="26"/>
        </w:rPr>
        <w:t>Câu</w:t>
      </w:r>
      <w:r w:rsidR="00D044DA" w:rsidRPr="00BF58C1">
        <w:rPr>
          <w:rFonts w:ascii="Times New Roman" w:hAnsi="Times New Roman"/>
          <w:b/>
          <w:sz w:val="26"/>
          <w:szCs w:val="26"/>
        </w:rPr>
        <w:t xml:space="preserve"> 2</w:t>
      </w:r>
      <w:r w:rsidR="00D044DA" w:rsidRPr="00B81899">
        <w:rPr>
          <w:rFonts w:ascii="Times New Roman" w:hAnsi="Times New Roman"/>
          <w:sz w:val="26"/>
          <w:szCs w:val="26"/>
        </w:rPr>
        <w:t>:</w:t>
      </w:r>
    </w:p>
    <w:p w:rsidR="00D044DA" w:rsidRPr="00BF58C1" w:rsidRDefault="00BF58C1" w:rsidP="00E01F14">
      <w:pPr>
        <w:pStyle w:val="ListParagraph"/>
        <w:numPr>
          <w:ilvl w:val="0"/>
          <w:numId w:val="22"/>
        </w:numPr>
        <w:ind w:left="0" w:firstLine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Arial"/>
          <w:sz w:val="26"/>
          <w:szCs w:val="26"/>
        </w:rPr>
        <w:t>Xây dựng lớp</w:t>
      </w:r>
      <w:r>
        <w:rPr>
          <w:rFonts w:ascii="Times New Roman" w:hAnsi="Times New Roman"/>
          <w:sz w:val="26"/>
          <w:szCs w:val="26"/>
        </w:rPr>
        <w:t xml:space="preserve"> CTY (Công ty) </w:t>
      </w:r>
      <w:r w:rsidR="00D044DA" w:rsidRPr="00BF58C1">
        <w:rPr>
          <w:rFonts w:ascii="Times New Roman" w:hAnsi="Times New Roman"/>
          <w:sz w:val="26"/>
          <w:szCs w:val="26"/>
        </w:rPr>
        <w:t xml:space="preserve">thuộc tính </w:t>
      </w:r>
      <w:r>
        <w:rPr>
          <w:rFonts w:ascii="Times New Roman" w:hAnsi="Times New Roman"/>
          <w:sz w:val="26"/>
          <w:szCs w:val="26"/>
        </w:rPr>
        <w:t>gồm tên công ty, năm thành lập; các phương thức nhập/ xuất và các phương thức khác.</w:t>
      </w:r>
    </w:p>
    <w:p w:rsidR="00E01F14" w:rsidRDefault="00BF58C1" w:rsidP="00E01F14">
      <w:pPr>
        <w:pStyle w:val="ListParagraph"/>
        <w:numPr>
          <w:ilvl w:val="0"/>
          <w:numId w:val="22"/>
        </w:numPr>
        <w:ind w:left="0" w:firstLine="0"/>
        <w:rPr>
          <w:rFonts w:ascii="Times New Roman" w:hAnsi="Times New Roman"/>
          <w:sz w:val="26"/>
          <w:szCs w:val="26"/>
        </w:rPr>
      </w:pPr>
      <w:r w:rsidRPr="00BF58C1">
        <w:rPr>
          <w:rFonts w:ascii="Times New Roman" w:hAnsi="Times New Roman"/>
          <w:sz w:val="26"/>
          <w:szCs w:val="26"/>
        </w:rPr>
        <w:t>Xây lượng l</w:t>
      </w:r>
      <w:r w:rsidR="00D044DA" w:rsidRPr="00BF58C1">
        <w:rPr>
          <w:rFonts w:ascii="Times New Roman" w:hAnsi="Times New Roman" w:cs="Arial"/>
          <w:sz w:val="26"/>
          <w:szCs w:val="26"/>
        </w:rPr>
        <w:t>ớ</w:t>
      </w:r>
      <w:r w:rsidR="00D044DA" w:rsidRPr="00BF58C1">
        <w:rPr>
          <w:rFonts w:ascii="Times New Roman" w:hAnsi="Times New Roman"/>
          <w:sz w:val="26"/>
          <w:szCs w:val="26"/>
        </w:rPr>
        <w:t>p CTYPMTH (C</w:t>
      </w:r>
      <w:r w:rsidR="00D044DA" w:rsidRPr="00BF58C1">
        <w:rPr>
          <w:rFonts w:ascii="Times New Roman" w:hAnsi="Times New Roman" w:cs=".VnTime"/>
          <w:sz w:val="26"/>
          <w:szCs w:val="26"/>
        </w:rPr>
        <w:t>ô</w:t>
      </w:r>
      <w:r w:rsidR="00D044DA" w:rsidRPr="00BF58C1">
        <w:rPr>
          <w:rFonts w:ascii="Times New Roman" w:hAnsi="Times New Roman"/>
          <w:sz w:val="26"/>
          <w:szCs w:val="26"/>
        </w:rPr>
        <w:t>ng ty ph</w:t>
      </w:r>
      <w:r w:rsidR="00D044DA" w:rsidRPr="00BF58C1">
        <w:rPr>
          <w:rFonts w:ascii="Times New Roman" w:hAnsi="Times New Roman" w:cs="Arial"/>
          <w:sz w:val="26"/>
          <w:szCs w:val="26"/>
        </w:rPr>
        <w:t>ầ</w:t>
      </w:r>
      <w:r w:rsidR="00D044DA" w:rsidRPr="00BF58C1">
        <w:rPr>
          <w:rFonts w:ascii="Times New Roman" w:hAnsi="Times New Roman"/>
          <w:sz w:val="26"/>
          <w:szCs w:val="26"/>
        </w:rPr>
        <w:t>n m</w:t>
      </w:r>
      <w:r w:rsidR="00D044DA" w:rsidRPr="00BF58C1">
        <w:rPr>
          <w:rFonts w:ascii="Times New Roman" w:hAnsi="Times New Roman" w:cs="Arial"/>
          <w:sz w:val="26"/>
          <w:szCs w:val="26"/>
        </w:rPr>
        <w:t>ề</w:t>
      </w:r>
      <w:r w:rsidR="00D044DA" w:rsidRPr="00BF58C1">
        <w:rPr>
          <w:rFonts w:ascii="Times New Roman" w:hAnsi="Times New Roman"/>
          <w:sz w:val="26"/>
          <w:szCs w:val="26"/>
        </w:rPr>
        <w:t>m tin h</w:t>
      </w:r>
      <w:r w:rsidR="00D044DA" w:rsidRPr="00BF58C1">
        <w:rPr>
          <w:rFonts w:ascii="Times New Roman" w:hAnsi="Times New Roman" w:cs="Arial"/>
          <w:sz w:val="26"/>
          <w:szCs w:val="26"/>
        </w:rPr>
        <w:t>ọ</w:t>
      </w:r>
      <w:r w:rsidR="00D044DA" w:rsidRPr="00BF58C1">
        <w:rPr>
          <w:rFonts w:ascii="Times New Roman" w:hAnsi="Times New Roman"/>
          <w:sz w:val="26"/>
          <w:szCs w:val="26"/>
        </w:rPr>
        <w:t>c) d</w:t>
      </w:r>
      <w:r w:rsidR="00D044DA" w:rsidRPr="00BF58C1">
        <w:rPr>
          <w:rFonts w:ascii="Times New Roman" w:hAnsi="Times New Roman" w:cs="Arial"/>
          <w:sz w:val="26"/>
          <w:szCs w:val="26"/>
        </w:rPr>
        <w:t>ẫ</w:t>
      </w:r>
      <w:r w:rsidR="00D044DA" w:rsidRPr="00BF58C1">
        <w:rPr>
          <w:rFonts w:ascii="Times New Roman" w:hAnsi="Times New Roman"/>
          <w:sz w:val="26"/>
          <w:szCs w:val="26"/>
        </w:rPr>
        <w:t>n xu</w:t>
      </w:r>
      <w:r w:rsidR="00D044DA" w:rsidRPr="00BF58C1">
        <w:rPr>
          <w:rFonts w:ascii="Times New Roman" w:hAnsi="Times New Roman" w:cs="Arial"/>
          <w:sz w:val="26"/>
          <w:szCs w:val="26"/>
        </w:rPr>
        <w:t>ấ</w:t>
      </w:r>
      <w:r w:rsidR="00D044DA" w:rsidRPr="00BF58C1">
        <w:rPr>
          <w:rFonts w:ascii="Times New Roman" w:hAnsi="Times New Roman"/>
          <w:sz w:val="26"/>
          <w:szCs w:val="26"/>
        </w:rPr>
        <w:t>t t</w:t>
      </w:r>
      <w:r w:rsidR="00D044DA" w:rsidRPr="00BF58C1">
        <w:rPr>
          <w:rFonts w:ascii="Times New Roman" w:hAnsi="Times New Roman" w:cs="Arial"/>
          <w:sz w:val="26"/>
          <w:szCs w:val="26"/>
        </w:rPr>
        <w:t>ừ</w:t>
      </w:r>
      <w:r w:rsidR="00D044DA" w:rsidRPr="00BF58C1">
        <w:rPr>
          <w:rFonts w:ascii="Times New Roman" w:hAnsi="Times New Roman"/>
          <w:sz w:val="26"/>
          <w:szCs w:val="26"/>
        </w:rPr>
        <w:t xml:space="preserve"> l</w:t>
      </w:r>
      <w:r w:rsidR="00D044DA" w:rsidRPr="00BF58C1">
        <w:rPr>
          <w:rFonts w:ascii="Times New Roman" w:hAnsi="Times New Roman" w:cs="Arial"/>
          <w:sz w:val="26"/>
          <w:szCs w:val="26"/>
        </w:rPr>
        <w:t>ớ</w:t>
      </w:r>
      <w:r w:rsidRPr="00BF58C1">
        <w:rPr>
          <w:rFonts w:ascii="Times New Roman" w:hAnsi="Times New Roman"/>
          <w:sz w:val="26"/>
          <w:szCs w:val="26"/>
        </w:rPr>
        <w:t xml:space="preserve">p CTY bổ sung thêm thuộc tính </w:t>
      </w:r>
      <w:r w:rsidR="00E01F14">
        <w:rPr>
          <w:rFonts w:ascii="Times New Roman" w:hAnsi="Times New Roman"/>
          <w:sz w:val="26"/>
          <w:szCs w:val="26"/>
        </w:rPr>
        <w:t>s</w:t>
      </w:r>
      <w:r w:rsidR="00D044DA" w:rsidRPr="00BF58C1">
        <w:rPr>
          <w:rFonts w:ascii="Times New Roman" w:hAnsi="Times New Roman"/>
          <w:sz w:val="26"/>
          <w:szCs w:val="26"/>
        </w:rPr>
        <w:t>ố lập trình viên</w:t>
      </w:r>
      <w:r w:rsidR="00E01F14">
        <w:rPr>
          <w:rFonts w:ascii="Times New Roman" w:hAnsi="Times New Roman"/>
          <w:sz w:val="26"/>
          <w:szCs w:val="26"/>
        </w:rPr>
        <w:t xml:space="preserve"> và các phương thức cần thiết.</w:t>
      </w:r>
    </w:p>
    <w:p w:rsidR="00D044DA" w:rsidRPr="00B81899" w:rsidRDefault="00D044DA" w:rsidP="00E01F14">
      <w:pPr>
        <w:pStyle w:val="ListParagraph"/>
        <w:numPr>
          <w:ilvl w:val="0"/>
          <w:numId w:val="22"/>
        </w:numPr>
        <w:ind w:left="0" w:firstLine="0"/>
        <w:rPr>
          <w:rFonts w:ascii="Times New Roman" w:hAnsi="Times New Roman"/>
          <w:sz w:val="26"/>
          <w:szCs w:val="26"/>
        </w:rPr>
      </w:pPr>
      <w:r w:rsidRPr="00B81899">
        <w:rPr>
          <w:rFonts w:ascii="Times New Roman" w:hAnsi="Times New Roman"/>
          <w:sz w:val="26"/>
          <w:szCs w:val="26"/>
        </w:rPr>
        <w:t xml:space="preserve">Hãy </w:t>
      </w:r>
      <w:r w:rsidR="00BF58C1">
        <w:rPr>
          <w:rFonts w:ascii="Times New Roman" w:hAnsi="Times New Roman"/>
          <w:sz w:val="26"/>
          <w:szCs w:val="26"/>
        </w:rPr>
        <w:t xml:space="preserve">viết chương trình </w:t>
      </w:r>
      <w:r w:rsidRPr="00B81899">
        <w:rPr>
          <w:rFonts w:ascii="Times New Roman" w:hAnsi="Times New Roman"/>
          <w:sz w:val="26"/>
          <w:szCs w:val="26"/>
        </w:rPr>
        <w:t>thực hiện các yêu cầu:</w:t>
      </w:r>
    </w:p>
    <w:p w:rsidR="00D044DA" w:rsidRPr="00E01F14" w:rsidRDefault="00D044DA" w:rsidP="00E01F14">
      <w:pPr>
        <w:pStyle w:val="ListParagraph"/>
        <w:numPr>
          <w:ilvl w:val="0"/>
          <w:numId w:val="23"/>
        </w:numPr>
        <w:rPr>
          <w:rFonts w:ascii="Times New Roman" w:hAnsi="Times New Roman"/>
          <w:sz w:val="26"/>
          <w:szCs w:val="26"/>
        </w:rPr>
      </w:pPr>
      <w:r w:rsidRPr="00E01F14">
        <w:rPr>
          <w:rFonts w:ascii="Times New Roman" w:hAnsi="Times New Roman"/>
          <w:sz w:val="26"/>
          <w:szCs w:val="26"/>
        </w:rPr>
        <w:t>Nhập n công ty phần mềm tin học</w:t>
      </w:r>
    </w:p>
    <w:p w:rsidR="00E01F14" w:rsidRPr="00E01F14" w:rsidRDefault="00D044DA" w:rsidP="00E01F14">
      <w:pPr>
        <w:pStyle w:val="ListParagraph"/>
        <w:numPr>
          <w:ilvl w:val="0"/>
          <w:numId w:val="23"/>
        </w:numPr>
        <w:rPr>
          <w:rFonts w:ascii="Times New Roman" w:hAnsi="Times New Roman"/>
          <w:sz w:val="26"/>
          <w:szCs w:val="26"/>
        </w:rPr>
      </w:pPr>
      <w:r w:rsidRPr="00E01F14">
        <w:rPr>
          <w:rFonts w:ascii="Times New Roman" w:hAnsi="Times New Roman"/>
          <w:sz w:val="26"/>
          <w:szCs w:val="26"/>
        </w:rPr>
        <w:t xml:space="preserve">In các công ty phần mềm tin học thành lập trước năm </w:t>
      </w:r>
      <w:r w:rsidR="00BF58C1" w:rsidRPr="00E01F14">
        <w:rPr>
          <w:rFonts w:ascii="Times New Roman" w:hAnsi="Times New Roman"/>
          <w:sz w:val="26"/>
          <w:szCs w:val="26"/>
        </w:rPr>
        <w:t>2010</w:t>
      </w:r>
      <w:r w:rsidR="00E01F14" w:rsidRPr="00E01F14">
        <w:rPr>
          <w:rFonts w:ascii="Times New Roman" w:hAnsi="Times New Roman"/>
          <w:sz w:val="26"/>
          <w:szCs w:val="26"/>
        </w:rPr>
        <w:t>.</w:t>
      </w:r>
    </w:p>
    <w:p w:rsidR="00D044DA" w:rsidRPr="00E01F14" w:rsidRDefault="00E01F14" w:rsidP="00E01F14">
      <w:pPr>
        <w:pStyle w:val="ListParagraph"/>
        <w:numPr>
          <w:ilvl w:val="0"/>
          <w:numId w:val="23"/>
        </w:numPr>
        <w:rPr>
          <w:rFonts w:ascii="Times New Roman" w:hAnsi="Times New Roman"/>
          <w:sz w:val="26"/>
          <w:szCs w:val="26"/>
        </w:rPr>
      </w:pPr>
      <w:r w:rsidRPr="00E01F14">
        <w:rPr>
          <w:rFonts w:ascii="Times New Roman" w:hAnsi="Times New Roman"/>
          <w:sz w:val="26"/>
          <w:szCs w:val="26"/>
        </w:rPr>
        <w:t>Tìm các công ty có nhiều lập trình viên nhất.</w:t>
      </w:r>
    </w:p>
    <w:p w:rsidR="00D044DA" w:rsidRDefault="00D044DA" w:rsidP="00D044DA">
      <w:pPr>
        <w:ind w:firstLine="720"/>
        <w:rPr>
          <w:rFonts w:ascii="Times New Roman" w:hAnsi="Times New Roman"/>
          <w:sz w:val="26"/>
          <w:szCs w:val="26"/>
        </w:rPr>
      </w:pPr>
    </w:p>
    <w:p w:rsidR="00523162" w:rsidRPr="00B81899" w:rsidRDefault="00523162" w:rsidP="00D044DA">
      <w:pPr>
        <w:ind w:firstLine="720"/>
        <w:rPr>
          <w:rFonts w:ascii="Times New Roman" w:hAnsi="Times New Roman"/>
          <w:sz w:val="26"/>
          <w:szCs w:val="26"/>
        </w:rPr>
      </w:pPr>
    </w:p>
    <w:p w:rsidR="00D044DA" w:rsidRDefault="00D044DA" w:rsidP="00D044DA">
      <w:pPr>
        <w:ind w:firstLine="720"/>
        <w:rPr>
          <w:rFonts w:ascii="Times New Roman" w:hAnsi="Times New Roman"/>
          <w:i/>
          <w:sz w:val="26"/>
          <w:szCs w:val="26"/>
        </w:rPr>
      </w:pPr>
      <w:r w:rsidRPr="00B81899">
        <w:rPr>
          <w:rFonts w:ascii="Times New Roman" w:hAnsi="Times New Roman"/>
          <w:sz w:val="26"/>
          <w:szCs w:val="26"/>
        </w:rPr>
        <w:t xml:space="preserve">                                                           </w:t>
      </w:r>
      <w:r w:rsidRPr="00B81899">
        <w:rPr>
          <w:rFonts w:ascii="Times New Roman" w:hAnsi="Times New Roman"/>
          <w:i/>
          <w:sz w:val="26"/>
          <w:szCs w:val="26"/>
        </w:rPr>
        <w:t>- Hết-</w:t>
      </w:r>
    </w:p>
    <w:p w:rsidR="00523162" w:rsidRPr="00B81899" w:rsidRDefault="00523162" w:rsidP="00523162">
      <w:pPr>
        <w:ind w:firstLine="720"/>
        <w:jc w:val="center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>Thí sinh không sử dụng tài liệu</w:t>
      </w:r>
    </w:p>
    <w:p w:rsidR="00BF58C1" w:rsidRPr="00523162" w:rsidRDefault="00BF58C1">
      <w:pPr>
        <w:spacing w:after="200" w:line="276" w:lineRule="auto"/>
        <w:rPr>
          <w:rFonts w:ascii="Times New Roman" w:hAnsi="Times New Roman"/>
          <w:sz w:val="26"/>
          <w:szCs w:val="26"/>
          <w:lang w:val="pt-BR"/>
        </w:rPr>
      </w:pPr>
      <w:r w:rsidRPr="00523162">
        <w:rPr>
          <w:rFonts w:ascii="Times New Roman" w:hAnsi="Times New Roman"/>
          <w:sz w:val="26"/>
          <w:szCs w:val="26"/>
          <w:lang w:val="pt-BR"/>
        </w:rPr>
        <w:br w:type="page"/>
      </w:r>
    </w:p>
    <w:p w:rsidR="00D044DA" w:rsidRPr="00523162" w:rsidRDefault="00D044DA" w:rsidP="00D044DA">
      <w:pPr>
        <w:rPr>
          <w:rFonts w:ascii="Times New Roman" w:hAnsi="Times New Roman"/>
          <w:sz w:val="26"/>
          <w:szCs w:val="26"/>
          <w:lang w:val="pt-BR"/>
        </w:rPr>
      </w:pPr>
    </w:p>
    <w:tbl>
      <w:tblPr>
        <w:tblStyle w:val="TableGrid"/>
        <w:tblW w:w="9451" w:type="dxa"/>
        <w:tblLook w:val="01E0" w:firstRow="1" w:lastRow="1" w:firstColumn="1" w:lastColumn="1" w:noHBand="0" w:noVBand="0"/>
      </w:tblPr>
      <w:tblGrid>
        <w:gridCol w:w="3470"/>
        <w:gridCol w:w="3584"/>
        <w:gridCol w:w="2397"/>
      </w:tblGrid>
      <w:tr w:rsidR="0095179E" w:rsidRPr="00D419C5" w:rsidTr="00023C37"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79E" w:rsidRPr="00987D23" w:rsidRDefault="0095179E" w:rsidP="00023C37">
            <w:pPr>
              <w:spacing w:before="80" w:after="80"/>
              <w:jc w:val="center"/>
              <w:rPr>
                <w:sz w:val="24"/>
                <w:szCs w:val="20"/>
                <w:lang w:val="pt-BR"/>
              </w:rPr>
            </w:pPr>
            <w:r w:rsidRPr="00987D23">
              <w:rPr>
                <w:sz w:val="24"/>
                <w:szCs w:val="20"/>
                <w:lang w:val="pt-BR"/>
              </w:rPr>
              <w:t>ĐẠI HỌC GTVT</w:t>
            </w:r>
          </w:p>
          <w:p w:rsidR="0095179E" w:rsidRPr="00987D23" w:rsidRDefault="0095179E" w:rsidP="00023C37">
            <w:pPr>
              <w:spacing w:before="80" w:after="80"/>
              <w:jc w:val="center"/>
              <w:rPr>
                <w:b/>
                <w:sz w:val="18"/>
                <w:szCs w:val="20"/>
                <w:lang w:val="pt-BR"/>
              </w:rPr>
            </w:pPr>
            <w:r w:rsidRPr="00987D23">
              <w:rPr>
                <w:b/>
                <w:sz w:val="18"/>
                <w:szCs w:val="20"/>
                <w:lang w:val="pt-BR"/>
              </w:rPr>
              <w:t>KHOA CÔNG NGHỆ THÔNG TIN</w:t>
            </w:r>
          </w:p>
          <w:p w:rsidR="0095179E" w:rsidRPr="00987D23" w:rsidRDefault="0095179E" w:rsidP="00023C37">
            <w:pPr>
              <w:spacing w:before="80" w:after="80"/>
              <w:jc w:val="center"/>
              <w:rPr>
                <w:b/>
                <w:bCs/>
                <w:sz w:val="26"/>
                <w:szCs w:val="26"/>
                <w:lang w:val="pt-BR"/>
              </w:rPr>
            </w:pPr>
            <w:r w:rsidRPr="00987D23">
              <w:rPr>
                <w:sz w:val="18"/>
                <w:szCs w:val="20"/>
                <w:lang w:val="pt-BR"/>
              </w:rPr>
              <w:t>BỘ MÔN CÔNG NGHỆ PHẦN MỀM</w:t>
            </w:r>
          </w:p>
        </w:tc>
        <w:tc>
          <w:tcPr>
            <w:tcW w:w="3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79E" w:rsidRPr="00987D23" w:rsidRDefault="0095179E" w:rsidP="00023C37">
            <w:pPr>
              <w:spacing w:line="360" w:lineRule="auto"/>
              <w:jc w:val="center"/>
              <w:rPr>
                <w:b/>
                <w:sz w:val="18"/>
                <w:szCs w:val="20"/>
                <w:lang w:val="pt-BR"/>
              </w:rPr>
            </w:pPr>
            <w:r w:rsidRPr="00987D23">
              <w:rPr>
                <w:b/>
                <w:sz w:val="18"/>
                <w:szCs w:val="20"/>
                <w:lang w:val="pt-BR"/>
              </w:rPr>
              <w:t>ĐỀ THI MÔN: LẬP TRÌNH HĐT &amp; C++</w:t>
            </w:r>
          </w:p>
          <w:p w:rsidR="0095179E" w:rsidRPr="00D419C5" w:rsidRDefault="0095179E" w:rsidP="00023C37">
            <w:pPr>
              <w:spacing w:line="360" w:lineRule="auto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Đề số 2015_010</w:t>
            </w:r>
          </w:p>
          <w:p w:rsidR="0095179E" w:rsidRPr="00D419C5" w:rsidRDefault="0095179E" w:rsidP="00023C3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D419C5">
              <w:rPr>
                <w:b/>
                <w:bCs/>
                <w:szCs w:val="20"/>
              </w:rPr>
              <w:t>Thời gian: 60 phút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79E" w:rsidRPr="00D419C5" w:rsidRDefault="0095179E" w:rsidP="00023C37">
            <w:pPr>
              <w:jc w:val="center"/>
              <w:rPr>
                <w:b/>
                <w:bCs/>
                <w:sz w:val="18"/>
                <w:szCs w:val="26"/>
              </w:rPr>
            </w:pPr>
            <w:r w:rsidRPr="00D419C5">
              <w:rPr>
                <w:b/>
                <w:bCs/>
                <w:sz w:val="18"/>
                <w:szCs w:val="26"/>
              </w:rPr>
              <w:t>TRƯỞNG BỘ MÔN</w:t>
            </w:r>
          </w:p>
          <w:p w:rsidR="0095179E" w:rsidRPr="00D419C5" w:rsidRDefault="0095179E" w:rsidP="00023C37">
            <w:pPr>
              <w:jc w:val="center"/>
              <w:rPr>
                <w:b/>
                <w:bCs/>
                <w:sz w:val="26"/>
                <w:szCs w:val="26"/>
              </w:rPr>
            </w:pPr>
            <w:r w:rsidRPr="00D419C5">
              <w:rPr>
                <w:b/>
                <w:bCs/>
                <w:sz w:val="18"/>
                <w:szCs w:val="26"/>
              </w:rPr>
              <w:t>(</w:t>
            </w:r>
            <w:r w:rsidRPr="00D419C5">
              <w:rPr>
                <w:b/>
                <w:bCs/>
                <w:i/>
                <w:sz w:val="18"/>
                <w:szCs w:val="26"/>
              </w:rPr>
              <w:t>Ký duyệt</w:t>
            </w:r>
            <w:r w:rsidRPr="00D419C5">
              <w:rPr>
                <w:b/>
                <w:bCs/>
                <w:sz w:val="18"/>
                <w:szCs w:val="26"/>
              </w:rPr>
              <w:t>)</w:t>
            </w:r>
          </w:p>
        </w:tc>
      </w:tr>
    </w:tbl>
    <w:p w:rsidR="0095179E" w:rsidRDefault="0095179E" w:rsidP="00D044DA">
      <w:pPr>
        <w:rPr>
          <w:rFonts w:ascii="Times New Roman" w:hAnsi="Times New Roman"/>
          <w:sz w:val="26"/>
          <w:szCs w:val="26"/>
        </w:rPr>
      </w:pPr>
    </w:p>
    <w:p w:rsidR="0095179E" w:rsidRDefault="0095179E" w:rsidP="00523162">
      <w:pPr>
        <w:spacing w:line="276" w:lineRule="auto"/>
        <w:rPr>
          <w:rFonts w:ascii="Times New Roman" w:hAnsi="Times New Roman"/>
          <w:sz w:val="26"/>
          <w:szCs w:val="26"/>
        </w:rPr>
      </w:pPr>
      <w:r w:rsidRPr="005D4831">
        <w:rPr>
          <w:rFonts w:ascii="Times New Roman" w:hAnsi="Times New Roman"/>
          <w:b/>
          <w:sz w:val="26"/>
          <w:szCs w:val="26"/>
        </w:rPr>
        <w:t>Câu 1</w:t>
      </w:r>
      <w:r w:rsidR="00D044DA" w:rsidRPr="005D4831">
        <w:rPr>
          <w:rFonts w:ascii="Times New Roman" w:hAnsi="Times New Roman"/>
          <w:b/>
          <w:sz w:val="26"/>
          <w:szCs w:val="26"/>
        </w:rPr>
        <w:t>:</w:t>
      </w:r>
      <w:r w:rsidR="00D044DA" w:rsidRPr="00B81899">
        <w:rPr>
          <w:rFonts w:ascii="Times New Roman" w:hAnsi="Times New Roman"/>
          <w:sz w:val="26"/>
          <w:szCs w:val="26"/>
        </w:rPr>
        <w:t xml:space="preserve"> </w:t>
      </w:r>
      <w:r w:rsidR="00D044DA" w:rsidRPr="0095179E">
        <w:rPr>
          <w:rFonts w:ascii="Times New Roman" w:hAnsi="Times New Roman"/>
          <w:sz w:val="26"/>
          <w:szCs w:val="26"/>
        </w:rPr>
        <w:t>Xây dựng lớp Diem (Điểm)</w:t>
      </w:r>
      <w:r w:rsidRPr="0095179E">
        <w:rPr>
          <w:rFonts w:ascii="Times New Roman" w:hAnsi="Times New Roman"/>
          <w:sz w:val="26"/>
          <w:szCs w:val="26"/>
        </w:rPr>
        <w:t xml:space="preserve"> t</w:t>
      </w:r>
      <w:r w:rsidR="00D044DA" w:rsidRPr="00BF58C1">
        <w:rPr>
          <w:rFonts w:ascii="Times New Roman" w:hAnsi="Times New Roman"/>
          <w:sz w:val="26"/>
          <w:szCs w:val="26"/>
        </w:rPr>
        <w:t>huộc tính</w:t>
      </w:r>
      <w:r>
        <w:rPr>
          <w:rFonts w:ascii="Times New Roman" w:hAnsi="Times New Roman"/>
          <w:sz w:val="26"/>
          <w:szCs w:val="26"/>
        </w:rPr>
        <w:t xml:space="preserve"> hoành độ, </w:t>
      </w:r>
      <w:proofErr w:type="gramStart"/>
      <w:r>
        <w:rPr>
          <w:rFonts w:ascii="Times New Roman" w:hAnsi="Times New Roman"/>
          <w:sz w:val="26"/>
          <w:szCs w:val="26"/>
        </w:rPr>
        <w:t>tung</w:t>
      </w:r>
      <w:proofErr w:type="gramEnd"/>
      <w:r>
        <w:rPr>
          <w:rFonts w:ascii="Times New Roman" w:hAnsi="Times New Roman"/>
          <w:sz w:val="26"/>
          <w:szCs w:val="26"/>
        </w:rPr>
        <w:t xml:space="preserve"> độ; các phương thức nhập, xuất, tính độ dài đoạn thẳng đi qua hai điểm.</w:t>
      </w:r>
      <w:r w:rsidR="00D044DA" w:rsidRPr="00BF58C1">
        <w:rPr>
          <w:rFonts w:ascii="Times New Roman" w:hAnsi="Times New Roman"/>
          <w:sz w:val="26"/>
          <w:szCs w:val="26"/>
        </w:rPr>
        <w:t xml:space="preserve"> </w:t>
      </w:r>
    </w:p>
    <w:p w:rsidR="00D044DA" w:rsidRPr="0095179E" w:rsidRDefault="00D044DA" w:rsidP="00523162">
      <w:pPr>
        <w:spacing w:line="276" w:lineRule="auto"/>
        <w:rPr>
          <w:rFonts w:ascii="Times New Roman" w:hAnsi="Times New Roman"/>
          <w:sz w:val="26"/>
          <w:szCs w:val="26"/>
        </w:rPr>
      </w:pPr>
      <w:r w:rsidRPr="0095179E">
        <w:rPr>
          <w:rFonts w:ascii="Times New Roman" w:hAnsi="Times New Roman"/>
          <w:sz w:val="26"/>
          <w:szCs w:val="26"/>
        </w:rPr>
        <w:t>Xây dựng lớp DaGiac (Đa giác)</w:t>
      </w:r>
      <w:r w:rsidR="0095179E">
        <w:rPr>
          <w:rFonts w:ascii="Times New Roman" w:hAnsi="Times New Roman"/>
          <w:b/>
          <w:sz w:val="26"/>
          <w:szCs w:val="26"/>
        </w:rPr>
        <w:t xml:space="preserve"> </w:t>
      </w:r>
      <w:r w:rsidR="0095179E">
        <w:rPr>
          <w:rFonts w:ascii="Times New Roman" w:hAnsi="Times New Roman"/>
          <w:sz w:val="26"/>
          <w:szCs w:val="26"/>
        </w:rPr>
        <w:t>t</w:t>
      </w:r>
      <w:r w:rsidRPr="0095179E">
        <w:rPr>
          <w:rFonts w:ascii="Times New Roman" w:hAnsi="Times New Roman"/>
          <w:sz w:val="26"/>
          <w:szCs w:val="26"/>
        </w:rPr>
        <w:t>huộc tính</w:t>
      </w:r>
      <w:r w:rsidR="0095179E">
        <w:rPr>
          <w:rFonts w:ascii="Times New Roman" w:hAnsi="Times New Roman"/>
          <w:sz w:val="26"/>
          <w:szCs w:val="26"/>
        </w:rPr>
        <w:t xml:space="preserve"> gồm số đỉnh và dãy Diem chứa tọa độ các đỉnh; các phương thức nhập, xuất, tính </w:t>
      </w:r>
      <w:proofErr w:type="gramStart"/>
      <w:r w:rsidR="0095179E">
        <w:rPr>
          <w:rFonts w:ascii="Times New Roman" w:hAnsi="Times New Roman"/>
          <w:sz w:val="26"/>
          <w:szCs w:val="26"/>
        </w:rPr>
        <w:t>chu</w:t>
      </w:r>
      <w:proofErr w:type="gramEnd"/>
      <w:r w:rsidR="0095179E">
        <w:rPr>
          <w:rFonts w:ascii="Times New Roman" w:hAnsi="Times New Roman"/>
          <w:sz w:val="26"/>
          <w:szCs w:val="26"/>
        </w:rPr>
        <w:t xml:space="preserve"> vi đa giác.</w:t>
      </w:r>
    </w:p>
    <w:p w:rsidR="00D044DA" w:rsidRPr="0095179E" w:rsidRDefault="00D044DA" w:rsidP="00523162">
      <w:pPr>
        <w:spacing w:line="276" w:lineRule="auto"/>
        <w:rPr>
          <w:rFonts w:ascii="Times New Roman" w:hAnsi="Times New Roman"/>
          <w:sz w:val="26"/>
          <w:szCs w:val="26"/>
        </w:rPr>
      </w:pPr>
      <w:r w:rsidRPr="0095179E">
        <w:rPr>
          <w:rFonts w:ascii="Times New Roman" w:hAnsi="Times New Roman"/>
          <w:sz w:val="26"/>
          <w:szCs w:val="26"/>
        </w:rPr>
        <w:t xml:space="preserve">       </w:t>
      </w:r>
      <w:r w:rsidR="0095179E" w:rsidRPr="0095179E">
        <w:rPr>
          <w:rFonts w:ascii="Times New Roman" w:hAnsi="Times New Roman"/>
          <w:sz w:val="26"/>
          <w:szCs w:val="26"/>
        </w:rPr>
        <w:t>Viết chương trình</w:t>
      </w:r>
      <w:r w:rsidRPr="0095179E">
        <w:rPr>
          <w:rFonts w:ascii="Times New Roman" w:hAnsi="Times New Roman"/>
          <w:sz w:val="26"/>
          <w:szCs w:val="26"/>
        </w:rPr>
        <w:t xml:space="preserve"> thực hiện các yêu cầu:</w:t>
      </w:r>
    </w:p>
    <w:p w:rsidR="00D044DA" w:rsidRPr="0095179E" w:rsidRDefault="00D044DA" w:rsidP="00523162">
      <w:pPr>
        <w:pStyle w:val="ListParagraph"/>
        <w:numPr>
          <w:ilvl w:val="0"/>
          <w:numId w:val="24"/>
        </w:numPr>
        <w:spacing w:line="276" w:lineRule="auto"/>
        <w:rPr>
          <w:rFonts w:ascii="Times New Roman" w:hAnsi="Times New Roman"/>
          <w:sz w:val="26"/>
          <w:szCs w:val="26"/>
          <w:lang w:val="fr-FR"/>
        </w:rPr>
      </w:pPr>
      <w:r w:rsidRPr="0095179E">
        <w:rPr>
          <w:rFonts w:ascii="Times New Roman" w:hAnsi="Times New Roman"/>
          <w:sz w:val="26"/>
          <w:szCs w:val="26"/>
          <w:lang w:val="fr-FR"/>
        </w:rPr>
        <w:t>Nh</w:t>
      </w:r>
      <w:r w:rsidRPr="0095179E">
        <w:rPr>
          <w:rFonts w:ascii="Times New Roman" w:hAnsi="Times New Roman" w:cs="Arial"/>
          <w:sz w:val="26"/>
          <w:szCs w:val="26"/>
          <w:lang w:val="fr-FR"/>
        </w:rPr>
        <w:t>ậ</w:t>
      </w:r>
      <w:r w:rsidRPr="0095179E">
        <w:rPr>
          <w:rFonts w:ascii="Times New Roman" w:hAnsi="Times New Roman"/>
          <w:sz w:val="26"/>
          <w:szCs w:val="26"/>
          <w:lang w:val="fr-FR"/>
        </w:rPr>
        <w:t xml:space="preserve">p m </w:t>
      </w:r>
      <w:r w:rsidRPr="0095179E">
        <w:rPr>
          <w:rFonts w:ascii="Times New Roman" w:hAnsi="Times New Roman" w:cs="Arial"/>
          <w:sz w:val="26"/>
          <w:szCs w:val="26"/>
          <w:lang w:val="fr-FR"/>
        </w:rPr>
        <w:t>đ</w:t>
      </w:r>
      <w:r w:rsidRPr="0095179E">
        <w:rPr>
          <w:rFonts w:ascii="Times New Roman" w:hAnsi="Times New Roman"/>
          <w:sz w:val="26"/>
          <w:szCs w:val="26"/>
          <w:lang w:val="fr-FR"/>
        </w:rPr>
        <w:t>a gi</w:t>
      </w:r>
      <w:r w:rsidRPr="0095179E">
        <w:rPr>
          <w:rFonts w:ascii="Times New Roman" w:hAnsi="Times New Roman" w:cs=".VnTime"/>
          <w:sz w:val="26"/>
          <w:szCs w:val="26"/>
          <w:lang w:val="fr-FR"/>
        </w:rPr>
        <w:t>á</w:t>
      </w:r>
      <w:r w:rsidRPr="0095179E">
        <w:rPr>
          <w:rFonts w:ascii="Times New Roman" w:hAnsi="Times New Roman"/>
          <w:sz w:val="26"/>
          <w:szCs w:val="26"/>
          <w:lang w:val="fr-FR"/>
        </w:rPr>
        <w:t>c</w:t>
      </w:r>
    </w:p>
    <w:p w:rsidR="00D044DA" w:rsidRPr="0095179E" w:rsidRDefault="00D044DA" w:rsidP="00523162">
      <w:pPr>
        <w:pStyle w:val="ListParagraph"/>
        <w:numPr>
          <w:ilvl w:val="0"/>
          <w:numId w:val="24"/>
        </w:numPr>
        <w:spacing w:line="276" w:lineRule="auto"/>
        <w:rPr>
          <w:rFonts w:ascii="Times New Roman" w:hAnsi="Times New Roman"/>
          <w:sz w:val="26"/>
          <w:szCs w:val="26"/>
          <w:lang w:val="fr-FR"/>
        </w:rPr>
      </w:pPr>
      <w:r w:rsidRPr="0095179E">
        <w:rPr>
          <w:rFonts w:ascii="Times New Roman" w:hAnsi="Times New Roman"/>
          <w:sz w:val="26"/>
          <w:szCs w:val="26"/>
          <w:lang w:val="fr-FR"/>
        </w:rPr>
        <w:t>Tính chu của mỗi đa giác vừa nhập</w:t>
      </w:r>
    </w:p>
    <w:p w:rsidR="00D044DA" w:rsidRDefault="00D044DA" w:rsidP="00523162">
      <w:pPr>
        <w:pStyle w:val="ListParagraph"/>
        <w:numPr>
          <w:ilvl w:val="0"/>
          <w:numId w:val="24"/>
        </w:numPr>
        <w:spacing w:line="276" w:lineRule="auto"/>
        <w:rPr>
          <w:rFonts w:ascii="Times New Roman" w:hAnsi="Times New Roman"/>
          <w:sz w:val="26"/>
          <w:szCs w:val="26"/>
          <w:lang w:val="fr-FR"/>
        </w:rPr>
      </w:pPr>
      <w:r w:rsidRPr="0095179E">
        <w:rPr>
          <w:rFonts w:ascii="Times New Roman" w:hAnsi="Times New Roman"/>
          <w:sz w:val="26"/>
          <w:szCs w:val="26"/>
          <w:lang w:val="fr-FR"/>
        </w:rPr>
        <w:t>Tìm đa giác có chu vi lớn nhất. In toạ độ các đỉnh của đa giác tìm được</w:t>
      </w:r>
      <w:r w:rsidR="00523162">
        <w:rPr>
          <w:rFonts w:ascii="Times New Roman" w:hAnsi="Times New Roman"/>
          <w:sz w:val="26"/>
          <w:szCs w:val="26"/>
          <w:lang w:val="fr-FR"/>
        </w:rPr>
        <w:t>.</w:t>
      </w:r>
    </w:p>
    <w:p w:rsidR="00523162" w:rsidRPr="0095179E" w:rsidRDefault="00523162" w:rsidP="00523162">
      <w:pPr>
        <w:pStyle w:val="ListParagraph"/>
        <w:spacing w:line="276" w:lineRule="auto"/>
        <w:rPr>
          <w:rFonts w:ascii="Times New Roman" w:hAnsi="Times New Roman"/>
          <w:sz w:val="26"/>
          <w:szCs w:val="26"/>
          <w:lang w:val="fr-FR"/>
        </w:rPr>
      </w:pPr>
    </w:p>
    <w:p w:rsidR="00D044DA" w:rsidRPr="005D4831" w:rsidRDefault="0095179E" w:rsidP="00523162">
      <w:pPr>
        <w:spacing w:line="276" w:lineRule="auto"/>
        <w:rPr>
          <w:rFonts w:ascii="Times New Roman" w:hAnsi="Times New Roman"/>
          <w:b/>
          <w:sz w:val="26"/>
          <w:szCs w:val="26"/>
          <w:lang w:val="fr-FR"/>
        </w:rPr>
      </w:pPr>
      <w:r w:rsidRPr="005D4831">
        <w:rPr>
          <w:rFonts w:ascii="Times New Roman" w:hAnsi="Times New Roman"/>
          <w:b/>
          <w:sz w:val="26"/>
          <w:szCs w:val="26"/>
          <w:lang w:val="fr-FR"/>
        </w:rPr>
        <w:t>Câu</w:t>
      </w:r>
      <w:r w:rsidR="00D044DA" w:rsidRPr="005D4831">
        <w:rPr>
          <w:rFonts w:ascii="Times New Roman" w:hAnsi="Times New Roman"/>
          <w:b/>
          <w:sz w:val="26"/>
          <w:szCs w:val="26"/>
          <w:lang w:val="fr-FR"/>
        </w:rPr>
        <w:t xml:space="preserve"> 2:</w:t>
      </w:r>
    </w:p>
    <w:p w:rsidR="0095179E" w:rsidRPr="0095179E" w:rsidRDefault="0095179E" w:rsidP="00523162">
      <w:pPr>
        <w:pStyle w:val="ListParagraph"/>
        <w:numPr>
          <w:ilvl w:val="0"/>
          <w:numId w:val="26"/>
        </w:numPr>
        <w:spacing w:line="276" w:lineRule="auto"/>
        <w:rPr>
          <w:rFonts w:ascii="Times New Roman" w:hAnsi="Times New Roman"/>
          <w:sz w:val="26"/>
          <w:szCs w:val="26"/>
          <w:lang w:val="fr-FR"/>
        </w:rPr>
      </w:pPr>
      <w:r w:rsidRPr="0095179E">
        <w:rPr>
          <w:rFonts w:ascii="Times New Roman" w:hAnsi="Times New Roman" w:cs="Arial"/>
          <w:sz w:val="26"/>
          <w:szCs w:val="26"/>
          <w:lang w:val="fr-FR"/>
        </w:rPr>
        <w:t>Xây dựng lớp</w:t>
      </w:r>
      <w:r w:rsidRPr="0095179E">
        <w:rPr>
          <w:rFonts w:ascii="Times New Roman" w:hAnsi="Times New Roman"/>
          <w:sz w:val="26"/>
          <w:szCs w:val="26"/>
          <w:lang w:val="fr-FR"/>
        </w:rPr>
        <w:t xml:space="preserve"> CTY (Công ty) thuộc tính gồm tên công ty, năm thành lập; các phương thức nhập/ xuất và các phương thức khác.</w:t>
      </w:r>
    </w:p>
    <w:p w:rsidR="00D044DA" w:rsidRPr="0095179E" w:rsidRDefault="0095179E" w:rsidP="00523162">
      <w:pPr>
        <w:pStyle w:val="ListParagraph"/>
        <w:numPr>
          <w:ilvl w:val="0"/>
          <w:numId w:val="26"/>
        </w:numPr>
        <w:spacing w:line="276" w:lineRule="auto"/>
        <w:rPr>
          <w:rFonts w:ascii="Times New Roman" w:hAnsi="Times New Roman"/>
          <w:sz w:val="26"/>
          <w:szCs w:val="26"/>
          <w:lang w:val="fr-FR"/>
        </w:rPr>
      </w:pPr>
      <w:r w:rsidRPr="0095179E">
        <w:rPr>
          <w:rFonts w:ascii="Times New Roman" w:hAnsi="Times New Roman"/>
          <w:sz w:val="26"/>
          <w:szCs w:val="26"/>
          <w:lang w:val="fr-FR"/>
        </w:rPr>
        <w:t>Xây l</w:t>
      </w:r>
      <w:r w:rsidRPr="0095179E">
        <w:rPr>
          <w:rFonts w:ascii="Times New Roman" w:hAnsi="Times New Roman" w:cs="Arial"/>
          <w:sz w:val="26"/>
          <w:szCs w:val="26"/>
          <w:lang w:val="fr-FR"/>
        </w:rPr>
        <w:t>ượ</w:t>
      </w:r>
      <w:r w:rsidRPr="0095179E">
        <w:rPr>
          <w:rFonts w:ascii="Times New Roman" w:hAnsi="Times New Roman"/>
          <w:sz w:val="26"/>
          <w:szCs w:val="26"/>
          <w:lang w:val="fr-FR"/>
        </w:rPr>
        <w:t>ng l</w:t>
      </w:r>
      <w:r w:rsidRPr="0095179E">
        <w:rPr>
          <w:rFonts w:ascii="Times New Roman" w:hAnsi="Times New Roman" w:cs="Arial"/>
          <w:sz w:val="26"/>
          <w:szCs w:val="26"/>
          <w:lang w:val="fr-FR"/>
        </w:rPr>
        <w:t>ớ</w:t>
      </w:r>
      <w:r w:rsidRPr="0095179E">
        <w:rPr>
          <w:rFonts w:ascii="Times New Roman" w:hAnsi="Times New Roman"/>
          <w:sz w:val="26"/>
          <w:szCs w:val="26"/>
          <w:lang w:val="fr-FR"/>
        </w:rPr>
        <w:t>p</w:t>
      </w:r>
      <w:r w:rsidR="00D044DA" w:rsidRPr="0095179E">
        <w:rPr>
          <w:rFonts w:ascii="Times New Roman" w:hAnsi="Times New Roman"/>
          <w:sz w:val="26"/>
          <w:szCs w:val="26"/>
          <w:lang w:val="fr-FR"/>
        </w:rPr>
        <w:t xml:space="preserve"> CTYVTHH (Công ty vận tải hàng hoá) dẫn xuất từ lớp CTY </w:t>
      </w:r>
      <w:r w:rsidRPr="0095179E">
        <w:rPr>
          <w:rFonts w:ascii="Times New Roman" w:hAnsi="Times New Roman"/>
          <w:sz w:val="26"/>
          <w:szCs w:val="26"/>
          <w:lang w:val="fr-FR"/>
        </w:rPr>
        <w:t>bổ sung thuộc tính s</w:t>
      </w:r>
      <w:r w:rsidR="00D044DA" w:rsidRPr="0095179E">
        <w:rPr>
          <w:rFonts w:ascii="Times New Roman" w:hAnsi="Times New Roman"/>
          <w:sz w:val="26"/>
          <w:szCs w:val="26"/>
          <w:lang w:val="fr-FR"/>
        </w:rPr>
        <w:t>ố ô tô chở hàng</w:t>
      </w:r>
      <w:r w:rsidRPr="0095179E">
        <w:rPr>
          <w:rFonts w:ascii="Times New Roman" w:hAnsi="Times New Roman"/>
          <w:sz w:val="26"/>
          <w:szCs w:val="26"/>
          <w:lang w:val="fr-FR"/>
        </w:rPr>
        <w:t xml:space="preserve"> và các phương thức cần thiết.</w:t>
      </w:r>
    </w:p>
    <w:p w:rsidR="00D044DA" w:rsidRPr="0095179E" w:rsidRDefault="0095179E" w:rsidP="00523162">
      <w:pPr>
        <w:spacing w:line="276" w:lineRule="auto"/>
        <w:rPr>
          <w:rFonts w:ascii="Times New Roman" w:hAnsi="Times New Roman"/>
          <w:sz w:val="26"/>
          <w:szCs w:val="26"/>
          <w:lang w:val="fr-FR"/>
        </w:rPr>
      </w:pPr>
      <w:r w:rsidRPr="0095179E">
        <w:rPr>
          <w:rFonts w:ascii="Times New Roman" w:hAnsi="Times New Roman"/>
          <w:sz w:val="26"/>
          <w:szCs w:val="26"/>
          <w:lang w:val="fr-FR"/>
        </w:rPr>
        <w:t xml:space="preserve">3. </w:t>
      </w:r>
      <w:r>
        <w:rPr>
          <w:rFonts w:ascii="Times New Roman" w:hAnsi="Times New Roman"/>
          <w:sz w:val="26"/>
          <w:szCs w:val="26"/>
          <w:lang w:val="fr-FR"/>
        </w:rPr>
        <w:t>Viết chương trình</w:t>
      </w:r>
      <w:r w:rsidR="00D044DA" w:rsidRPr="0095179E">
        <w:rPr>
          <w:rFonts w:ascii="Times New Roman" w:hAnsi="Times New Roman"/>
          <w:sz w:val="26"/>
          <w:szCs w:val="26"/>
          <w:lang w:val="fr-FR"/>
        </w:rPr>
        <w:t xml:space="preserve"> thực hiện các yêu cầu:</w:t>
      </w:r>
    </w:p>
    <w:p w:rsidR="00D044DA" w:rsidRPr="0095179E" w:rsidRDefault="00D044DA" w:rsidP="00523162">
      <w:pPr>
        <w:pStyle w:val="ListParagraph"/>
        <w:numPr>
          <w:ilvl w:val="0"/>
          <w:numId w:val="27"/>
        </w:numPr>
        <w:spacing w:line="276" w:lineRule="auto"/>
        <w:rPr>
          <w:rFonts w:ascii="Times New Roman" w:hAnsi="Times New Roman"/>
          <w:sz w:val="26"/>
          <w:szCs w:val="26"/>
          <w:lang w:val="fr-FR"/>
        </w:rPr>
      </w:pPr>
      <w:r w:rsidRPr="0095179E">
        <w:rPr>
          <w:rFonts w:ascii="Times New Roman" w:hAnsi="Times New Roman"/>
          <w:sz w:val="26"/>
          <w:szCs w:val="26"/>
          <w:lang w:val="fr-FR"/>
        </w:rPr>
        <w:t>Nh</w:t>
      </w:r>
      <w:r w:rsidRPr="0095179E">
        <w:rPr>
          <w:rFonts w:ascii="Times New Roman" w:hAnsi="Times New Roman" w:cs="Arial"/>
          <w:sz w:val="26"/>
          <w:szCs w:val="26"/>
          <w:lang w:val="fr-FR"/>
        </w:rPr>
        <w:t>ậ</w:t>
      </w:r>
      <w:r w:rsidRPr="0095179E">
        <w:rPr>
          <w:rFonts w:ascii="Times New Roman" w:hAnsi="Times New Roman"/>
          <w:sz w:val="26"/>
          <w:szCs w:val="26"/>
          <w:lang w:val="fr-FR"/>
        </w:rPr>
        <w:t>p m c</w:t>
      </w:r>
      <w:r w:rsidRPr="0095179E">
        <w:rPr>
          <w:rFonts w:ascii="Times New Roman" w:hAnsi="Times New Roman" w:cs=".VnTime"/>
          <w:sz w:val="26"/>
          <w:szCs w:val="26"/>
          <w:lang w:val="fr-FR"/>
        </w:rPr>
        <w:t>ô</w:t>
      </w:r>
      <w:r w:rsidRPr="0095179E">
        <w:rPr>
          <w:rFonts w:ascii="Times New Roman" w:hAnsi="Times New Roman"/>
          <w:sz w:val="26"/>
          <w:szCs w:val="26"/>
          <w:lang w:val="fr-FR"/>
        </w:rPr>
        <w:t>ng ty v</w:t>
      </w:r>
      <w:r w:rsidRPr="0095179E">
        <w:rPr>
          <w:rFonts w:ascii="Times New Roman" w:hAnsi="Times New Roman" w:cs="Arial"/>
          <w:sz w:val="26"/>
          <w:szCs w:val="26"/>
          <w:lang w:val="fr-FR"/>
        </w:rPr>
        <w:t>ậ</w:t>
      </w:r>
      <w:r w:rsidRPr="0095179E">
        <w:rPr>
          <w:rFonts w:ascii="Times New Roman" w:hAnsi="Times New Roman"/>
          <w:sz w:val="26"/>
          <w:szCs w:val="26"/>
          <w:lang w:val="fr-FR"/>
        </w:rPr>
        <w:t>n t</w:t>
      </w:r>
      <w:r w:rsidRPr="0095179E">
        <w:rPr>
          <w:rFonts w:ascii="Times New Roman" w:hAnsi="Times New Roman" w:cs="Arial"/>
          <w:sz w:val="26"/>
          <w:szCs w:val="26"/>
          <w:lang w:val="fr-FR"/>
        </w:rPr>
        <w:t>ả</w:t>
      </w:r>
      <w:r w:rsidRPr="0095179E">
        <w:rPr>
          <w:rFonts w:ascii="Times New Roman" w:hAnsi="Times New Roman"/>
          <w:sz w:val="26"/>
          <w:szCs w:val="26"/>
          <w:lang w:val="fr-FR"/>
        </w:rPr>
        <w:t>i h</w:t>
      </w:r>
      <w:r w:rsidRPr="0095179E">
        <w:rPr>
          <w:rFonts w:ascii="Times New Roman" w:hAnsi="Times New Roman" w:cs="Arial"/>
          <w:sz w:val="26"/>
          <w:szCs w:val="26"/>
          <w:lang w:val="fr-FR"/>
        </w:rPr>
        <w:t>à</w:t>
      </w:r>
      <w:r w:rsidRPr="0095179E">
        <w:rPr>
          <w:rFonts w:ascii="Times New Roman" w:hAnsi="Times New Roman"/>
          <w:sz w:val="26"/>
          <w:szCs w:val="26"/>
          <w:lang w:val="fr-FR"/>
        </w:rPr>
        <w:t>ng ho</w:t>
      </w:r>
      <w:r w:rsidRPr="0095179E">
        <w:rPr>
          <w:rFonts w:ascii="Times New Roman" w:hAnsi="Times New Roman" w:cs=".VnTime"/>
          <w:sz w:val="26"/>
          <w:szCs w:val="26"/>
          <w:lang w:val="fr-FR"/>
        </w:rPr>
        <w:t>á</w:t>
      </w:r>
    </w:p>
    <w:p w:rsidR="0095179E" w:rsidRPr="0095179E" w:rsidRDefault="00D044DA" w:rsidP="00523162">
      <w:pPr>
        <w:pStyle w:val="ListParagraph"/>
        <w:numPr>
          <w:ilvl w:val="0"/>
          <w:numId w:val="27"/>
        </w:numPr>
        <w:spacing w:line="276" w:lineRule="auto"/>
        <w:rPr>
          <w:rFonts w:ascii="Times New Roman" w:hAnsi="Times New Roman"/>
          <w:sz w:val="26"/>
          <w:szCs w:val="26"/>
          <w:lang w:val="fr-FR"/>
        </w:rPr>
      </w:pPr>
      <w:r w:rsidRPr="0095179E">
        <w:rPr>
          <w:rFonts w:ascii="Times New Roman" w:hAnsi="Times New Roman"/>
          <w:sz w:val="26"/>
          <w:szCs w:val="26"/>
          <w:lang w:val="fr-FR"/>
        </w:rPr>
        <w:t xml:space="preserve">In các công ty vận tải hàng hoá thành lập sau năm </w:t>
      </w:r>
      <w:r w:rsidR="0095179E" w:rsidRPr="0095179E">
        <w:rPr>
          <w:rFonts w:ascii="Times New Roman" w:hAnsi="Times New Roman"/>
          <w:sz w:val="26"/>
          <w:szCs w:val="26"/>
          <w:lang w:val="fr-FR"/>
        </w:rPr>
        <w:t>2010.</w:t>
      </w:r>
    </w:p>
    <w:p w:rsidR="002E2B14" w:rsidRPr="0095179E" w:rsidRDefault="0095179E" w:rsidP="00523162">
      <w:pPr>
        <w:pStyle w:val="ListParagraph"/>
        <w:numPr>
          <w:ilvl w:val="0"/>
          <w:numId w:val="27"/>
        </w:numPr>
        <w:spacing w:line="276" w:lineRule="auto"/>
        <w:rPr>
          <w:sz w:val="26"/>
          <w:szCs w:val="26"/>
          <w:lang w:val="fr-FR"/>
        </w:rPr>
      </w:pPr>
      <w:r w:rsidRPr="0095179E">
        <w:rPr>
          <w:rFonts w:ascii="Times New Roman" w:hAnsi="Times New Roman"/>
          <w:sz w:val="26"/>
          <w:szCs w:val="26"/>
          <w:lang w:val="fr-FR"/>
        </w:rPr>
        <w:t>Lập danh sách các công ty vận tải có nhiều ô tô nhất.</w:t>
      </w:r>
    </w:p>
    <w:p w:rsidR="002E2B14" w:rsidRDefault="002E2B14" w:rsidP="00523162">
      <w:pPr>
        <w:spacing w:after="200" w:line="276" w:lineRule="auto"/>
        <w:rPr>
          <w:rFonts w:ascii="Times New Roman" w:hAnsi="Times New Roman"/>
          <w:sz w:val="26"/>
          <w:szCs w:val="26"/>
          <w:lang w:val="fr-FR"/>
        </w:rPr>
      </w:pPr>
    </w:p>
    <w:p w:rsidR="00523162" w:rsidRDefault="00523162" w:rsidP="00523162">
      <w:pPr>
        <w:spacing w:after="200" w:line="276" w:lineRule="auto"/>
        <w:rPr>
          <w:rFonts w:ascii="Times New Roman" w:hAnsi="Times New Roman"/>
          <w:sz w:val="26"/>
          <w:szCs w:val="26"/>
          <w:lang w:val="fr-FR"/>
        </w:rPr>
      </w:pPr>
    </w:p>
    <w:p w:rsidR="00523162" w:rsidRPr="00523162" w:rsidRDefault="00523162" w:rsidP="00523162">
      <w:pPr>
        <w:ind w:firstLine="720"/>
        <w:rPr>
          <w:rFonts w:ascii="Times New Roman" w:hAnsi="Times New Roman"/>
          <w:i/>
          <w:sz w:val="26"/>
          <w:szCs w:val="26"/>
          <w:lang w:val="fr-FR"/>
        </w:rPr>
      </w:pPr>
      <w:r w:rsidRPr="00523162">
        <w:rPr>
          <w:rFonts w:ascii="Times New Roman" w:hAnsi="Times New Roman"/>
          <w:sz w:val="26"/>
          <w:szCs w:val="26"/>
          <w:lang w:val="fr-FR"/>
        </w:rPr>
        <w:t xml:space="preserve">                                                           </w:t>
      </w:r>
      <w:r w:rsidRPr="00523162">
        <w:rPr>
          <w:rFonts w:ascii="Times New Roman" w:hAnsi="Times New Roman"/>
          <w:i/>
          <w:sz w:val="26"/>
          <w:szCs w:val="26"/>
          <w:lang w:val="fr-FR"/>
        </w:rPr>
        <w:t>- Hết-</w:t>
      </w:r>
    </w:p>
    <w:p w:rsidR="00523162" w:rsidRPr="00523162" w:rsidRDefault="00523162" w:rsidP="00523162">
      <w:pPr>
        <w:ind w:firstLine="720"/>
        <w:jc w:val="center"/>
        <w:rPr>
          <w:rFonts w:ascii="Times New Roman" w:hAnsi="Times New Roman"/>
          <w:i/>
          <w:sz w:val="26"/>
          <w:szCs w:val="26"/>
          <w:lang w:val="fr-FR"/>
        </w:rPr>
      </w:pPr>
      <w:r w:rsidRPr="00523162">
        <w:rPr>
          <w:rFonts w:ascii="Times New Roman" w:hAnsi="Times New Roman"/>
          <w:i/>
          <w:sz w:val="26"/>
          <w:szCs w:val="26"/>
          <w:lang w:val="fr-FR"/>
        </w:rPr>
        <w:t>Thí sinh không sử dụng tài liệu</w:t>
      </w:r>
    </w:p>
    <w:p w:rsidR="00523162" w:rsidRPr="00523162" w:rsidRDefault="00523162" w:rsidP="00523162">
      <w:pPr>
        <w:spacing w:after="200" w:line="276" w:lineRule="auto"/>
        <w:rPr>
          <w:rFonts w:ascii="Times New Roman" w:hAnsi="Times New Roman"/>
          <w:sz w:val="26"/>
          <w:szCs w:val="26"/>
          <w:lang w:val="fr-FR"/>
        </w:rPr>
      </w:pPr>
    </w:p>
    <w:sectPr w:rsidR="00523162" w:rsidRPr="00523162" w:rsidSect="00A70F78">
      <w:footerReference w:type="default" r:id="rId10"/>
      <w:pgSz w:w="11909" w:h="16834" w:code="9"/>
      <w:pgMar w:top="1440" w:right="1440" w:bottom="1440" w:left="1440" w:header="720" w:footer="720" w:gutter="0"/>
      <w:cols w:space="720"/>
      <w:docGrid w:linePitch="360"/>
      <w:sectPrChange w:id="206" w:author="Windows User" w:date="2014-10-14T21:27:00Z">
        <w:sectPr w:rsidR="00523162" w:rsidRPr="00523162" w:rsidSect="00A70F78">
          <w:pgSz w:w="12240" w:h="15840" w:code="0"/>
          <w:pgMar w:top="1440" w:right="1440" w:bottom="1440" w:left="1440" w:header="720" w:footer="720" w:gutter="0"/>
        </w:sectPr>
      </w:sectPrChange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1F93" w:rsidRDefault="00041F93">
      <w:r>
        <w:separator/>
      </w:r>
    </w:p>
  </w:endnote>
  <w:endnote w:type="continuationSeparator" w:id="0">
    <w:p w:rsidR="00041F93" w:rsidRDefault="00041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770D" w:rsidRDefault="0010770D">
    <w:pPr>
      <w:pStyle w:val="Footer"/>
    </w:pPr>
    <w:r>
      <w:rPr>
        <w:i/>
      </w:rPr>
      <w:t>Thí sinh không s</w:t>
    </w:r>
    <w:r>
      <w:rPr>
        <w:rFonts w:ascii="Arial" w:hAnsi="Arial" w:cs="Arial"/>
        <w:i/>
      </w:rPr>
      <w:t>ử</w:t>
    </w:r>
    <w:r>
      <w:rPr>
        <w:i/>
      </w:rPr>
      <w:t xml:space="preserve"> d</w:t>
    </w:r>
    <w:r>
      <w:rPr>
        <w:rFonts w:ascii="Arial" w:hAnsi="Arial" w:cs="Arial"/>
        <w:i/>
      </w:rPr>
      <w:t>ụ</w:t>
    </w:r>
    <w:r>
      <w:rPr>
        <w:i/>
      </w:rPr>
      <w:t>ng tài li</w:t>
    </w:r>
    <w:r>
      <w:rPr>
        <w:rFonts w:ascii="Arial" w:hAnsi="Arial" w:cs="Arial"/>
        <w:i/>
      </w:rPr>
      <w:t>ệ</w:t>
    </w:r>
    <w:r>
      <w:rPr>
        <w:i/>
      </w:rPr>
      <w:t>u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1F93" w:rsidRDefault="00041F93">
      <w:r>
        <w:separator/>
      </w:r>
    </w:p>
  </w:footnote>
  <w:footnote w:type="continuationSeparator" w:id="0">
    <w:p w:rsidR="00041F93" w:rsidRDefault="00041F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82AF7"/>
    <w:multiLevelType w:val="hybridMultilevel"/>
    <w:tmpl w:val="25C8A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57D13"/>
    <w:multiLevelType w:val="hybridMultilevel"/>
    <w:tmpl w:val="8B3E6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0F6272"/>
    <w:multiLevelType w:val="hybridMultilevel"/>
    <w:tmpl w:val="DE1EDBD6"/>
    <w:lvl w:ilvl="0" w:tplc="E15C498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7229D0"/>
    <w:multiLevelType w:val="hybridMultilevel"/>
    <w:tmpl w:val="4F304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0E7069"/>
    <w:multiLevelType w:val="hybridMultilevel"/>
    <w:tmpl w:val="4B6C0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C70C0C"/>
    <w:multiLevelType w:val="hybridMultilevel"/>
    <w:tmpl w:val="9CB0BB48"/>
    <w:lvl w:ilvl="0" w:tplc="E15C498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FB3468"/>
    <w:multiLevelType w:val="hybridMultilevel"/>
    <w:tmpl w:val="565A536C"/>
    <w:lvl w:ilvl="0" w:tplc="E15C498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355088"/>
    <w:multiLevelType w:val="hybridMultilevel"/>
    <w:tmpl w:val="8CB45C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6F669F1"/>
    <w:multiLevelType w:val="hybridMultilevel"/>
    <w:tmpl w:val="3F44A524"/>
    <w:lvl w:ilvl="0" w:tplc="E7CE8AA0">
      <w:start w:val="1"/>
      <w:numFmt w:val="bullet"/>
      <w:lvlText w:val="-"/>
      <w:lvlJc w:val="left"/>
      <w:pPr>
        <w:ind w:left="72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1435E5"/>
    <w:multiLevelType w:val="hybridMultilevel"/>
    <w:tmpl w:val="D820DB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CD31C40"/>
    <w:multiLevelType w:val="hybridMultilevel"/>
    <w:tmpl w:val="99908F62"/>
    <w:lvl w:ilvl="0" w:tplc="E55CA4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A23159"/>
    <w:multiLevelType w:val="hybridMultilevel"/>
    <w:tmpl w:val="C49E8A9C"/>
    <w:lvl w:ilvl="0" w:tplc="E7CE8AA0">
      <w:start w:val="1"/>
      <w:numFmt w:val="bullet"/>
      <w:lvlText w:val="-"/>
      <w:lvlJc w:val="left"/>
      <w:pPr>
        <w:ind w:left="720" w:hanging="360"/>
      </w:pPr>
      <w:rPr>
        <w:rFonts w:ascii=".VnTime" w:eastAsia="Times New Roman" w:hAnsi=".VnTime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C321F8"/>
    <w:multiLevelType w:val="hybridMultilevel"/>
    <w:tmpl w:val="D44E65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41F123D"/>
    <w:multiLevelType w:val="hybridMultilevel"/>
    <w:tmpl w:val="C83AFCAA"/>
    <w:lvl w:ilvl="0" w:tplc="E7CE8AA0">
      <w:start w:val="1"/>
      <w:numFmt w:val="bullet"/>
      <w:lvlText w:val="-"/>
      <w:lvlJc w:val="left"/>
      <w:pPr>
        <w:ind w:left="72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08483A"/>
    <w:multiLevelType w:val="hybridMultilevel"/>
    <w:tmpl w:val="4E987CD4"/>
    <w:lvl w:ilvl="0" w:tplc="E7CE8AA0">
      <w:start w:val="1"/>
      <w:numFmt w:val="bullet"/>
      <w:lvlText w:val="-"/>
      <w:lvlJc w:val="left"/>
      <w:pPr>
        <w:ind w:left="72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7F73EA"/>
    <w:multiLevelType w:val="hybridMultilevel"/>
    <w:tmpl w:val="D2F20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5F77D3"/>
    <w:multiLevelType w:val="hybridMultilevel"/>
    <w:tmpl w:val="56927BFA"/>
    <w:lvl w:ilvl="0" w:tplc="DC9003A0">
      <w:start w:val="1"/>
      <w:numFmt w:val="decimal"/>
      <w:lvlText w:val="%1."/>
      <w:lvlJc w:val="left"/>
      <w:pPr>
        <w:ind w:left="17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5" w:hanging="360"/>
      </w:pPr>
    </w:lvl>
    <w:lvl w:ilvl="2" w:tplc="0409001B" w:tentative="1">
      <w:start w:val="1"/>
      <w:numFmt w:val="lowerRoman"/>
      <w:lvlText w:val="%3."/>
      <w:lvlJc w:val="right"/>
      <w:pPr>
        <w:ind w:left="3165" w:hanging="180"/>
      </w:pPr>
    </w:lvl>
    <w:lvl w:ilvl="3" w:tplc="0409000F" w:tentative="1">
      <w:start w:val="1"/>
      <w:numFmt w:val="decimal"/>
      <w:lvlText w:val="%4."/>
      <w:lvlJc w:val="left"/>
      <w:pPr>
        <w:ind w:left="3885" w:hanging="360"/>
      </w:pPr>
    </w:lvl>
    <w:lvl w:ilvl="4" w:tplc="04090019" w:tentative="1">
      <w:start w:val="1"/>
      <w:numFmt w:val="lowerLetter"/>
      <w:lvlText w:val="%5."/>
      <w:lvlJc w:val="left"/>
      <w:pPr>
        <w:ind w:left="4605" w:hanging="360"/>
      </w:pPr>
    </w:lvl>
    <w:lvl w:ilvl="5" w:tplc="0409001B" w:tentative="1">
      <w:start w:val="1"/>
      <w:numFmt w:val="lowerRoman"/>
      <w:lvlText w:val="%6."/>
      <w:lvlJc w:val="right"/>
      <w:pPr>
        <w:ind w:left="5325" w:hanging="180"/>
      </w:pPr>
    </w:lvl>
    <w:lvl w:ilvl="6" w:tplc="0409000F" w:tentative="1">
      <w:start w:val="1"/>
      <w:numFmt w:val="decimal"/>
      <w:lvlText w:val="%7."/>
      <w:lvlJc w:val="left"/>
      <w:pPr>
        <w:ind w:left="6045" w:hanging="360"/>
      </w:pPr>
    </w:lvl>
    <w:lvl w:ilvl="7" w:tplc="04090019" w:tentative="1">
      <w:start w:val="1"/>
      <w:numFmt w:val="lowerLetter"/>
      <w:lvlText w:val="%8."/>
      <w:lvlJc w:val="left"/>
      <w:pPr>
        <w:ind w:left="6765" w:hanging="360"/>
      </w:pPr>
    </w:lvl>
    <w:lvl w:ilvl="8" w:tplc="0409001B" w:tentative="1">
      <w:start w:val="1"/>
      <w:numFmt w:val="lowerRoman"/>
      <w:lvlText w:val="%9."/>
      <w:lvlJc w:val="right"/>
      <w:pPr>
        <w:ind w:left="7485" w:hanging="180"/>
      </w:pPr>
    </w:lvl>
  </w:abstractNum>
  <w:abstractNum w:abstractNumId="17">
    <w:nsid w:val="50367780"/>
    <w:multiLevelType w:val="hybridMultilevel"/>
    <w:tmpl w:val="72F4922A"/>
    <w:lvl w:ilvl="0" w:tplc="E7CE8AA0">
      <w:start w:val="1"/>
      <w:numFmt w:val="bullet"/>
      <w:lvlText w:val="-"/>
      <w:lvlJc w:val="left"/>
      <w:pPr>
        <w:ind w:left="72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BE109E"/>
    <w:multiLevelType w:val="hybridMultilevel"/>
    <w:tmpl w:val="8F72776C"/>
    <w:lvl w:ilvl="0" w:tplc="E7CE8AA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.VnTime" w:eastAsia="Times New Roman" w:hAnsi=".VnTime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633326B"/>
    <w:multiLevelType w:val="hybridMultilevel"/>
    <w:tmpl w:val="603073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9531112"/>
    <w:multiLevelType w:val="hybridMultilevel"/>
    <w:tmpl w:val="7110DC02"/>
    <w:lvl w:ilvl="0" w:tplc="523EA604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7D3804"/>
    <w:multiLevelType w:val="hybridMultilevel"/>
    <w:tmpl w:val="5E3CBA5E"/>
    <w:lvl w:ilvl="0" w:tplc="7DC22156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22">
    <w:nsid w:val="61A409BF"/>
    <w:multiLevelType w:val="hybridMultilevel"/>
    <w:tmpl w:val="1BE21F88"/>
    <w:lvl w:ilvl="0" w:tplc="E15C498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CD6692"/>
    <w:multiLevelType w:val="hybridMultilevel"/>
    <w:tmpl w:val="C3EA79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EF20FCE"/>
    <w:multiLevelType w:val="hybridMultilevel"/>
    <w:tmpl w:val="11089BF0"/>
    <w:lvl w:ilvl="0" w:tplc="E15C498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514D06"/>
    <w:multiLevelType w:val="hybridMultilevel"/>
    <w:tmpl w:val="7E02B4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35D0610"/>
    <w:multiLevelType w:val="hybridMultilevel"/>
    <w:tmpl w:val="CE72943E"/>
    <w:lvl w:ilvl="0" w:tplc="E15C498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.VnTime" w:eastAsia="Times New Roman" w:hAnsi=".VnTime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9"/>
  </w:num>
  <w:num w:numId="3">
    <w:abstractNumId w:val="26"/>
  </w:num>
  <w:num w:numId="4">
    <w:abstractNumId w:val="18"/>
  </w:num>
  <w:num w:numId="5">
    <w:abstractNumId w:val="9"/>
  </w:num>
  <w:num w:numId="6">
    <w:abstractNumId w:val="25"/>
  </w:num>
  <w:num w:numId="7">
    <w:abstractNumId w:val="12"/>
  </w:num>
  <w:num w:numId="8">
    <w:abstractNumId w:val="23"/>
  </w:num>
  <w:num w:numId="9">
    <w:abstractNumId w:val="7"/>
  </w:num>
  <w:num w:numId="10">
    <w:abstractNumId w:val="6"/>
  </w:num>
  <w:num w:numId="11">
    <w:abstractNumId w:val="10"/>
  </w:num>
  <w:num w:numId="12">
    <w:abstractNumId w:val="22"/>
  </w:num>
  <w:num w:numId="13">
    <w:abstractNumId w:val="15"/>
  </w:num>
  <w:num w:numId="14">
    <w:abstractNumId w:val="5"/>
  </w:num>
  <w:num w:numId="15">
    <w:abstractNumId w:val="1"/>
  </w:num>
  <w:num w:numId="16">
    <w:abstractNumId w:val="2"/>
  </w:num>
  <w:num w:numId="17">
    <w:abstractNumId w:val="4"/>
  </w:num>
  <w:num w:numId="18">
    <w:abstractNumId w:val="24"/>
  </w:num>
  <w:num w:numId="19">
    <w:abstractNumId w:val="0"/>
  </w:num>
  <w:num w:numId="20">
    <w:abstractNumId w:val="21"/>
  </w:num>
  <w:num w:numId="21">
    <w:abstractNumId w:val="14"/>
  </w:num>
  <w:num w:numId="22">
    <w:abstractNumId w:val="3"/>
  </w:num>
  <w:num w:numId="23">
    <w:abstractNumId w:val="17"/>
  </w:num>
  <w:num w:numId="24">
    <w:abstractNumId w:val="13"/>
  </w:num>
  <w:num w:numId="25">
    <w:abstractNumId w:val="16"/>
  </w:num>
  <w:num w:numId="26">
    <w:abstractNumId w:val="20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B14"/>
    <w:rsid w:val="00000170"/>
    <w:rsid w:val="00035EAC"/>
    <w:rsid w:val="00041F93"/>
    <w:rsid w:val="00065E00"/>
    <w:rsid w:val="0010770D"/>
    <w:rsid w:val="0012347A"/>
    <w:rsid w:val="00162173"/>
    <w:rsid w:val="002452C2"/>
    <w:rsid w:val="002C28A1"/>
    <w:rsid w:val="002E2B14"/>
    <w:rsid w:val="003130C9"/>
    <w:rsid w:val="003E221F"/>
    <w:rsid w:val="00523162"/>
    <w:rsid w:val="005D4831"/>
    <w:rsid w:val="005D6044"/>
    <w:rsid w:val="00856775"/>
    <w:rsid w:val="00945A6F"/>
    <w:rsid w:val="0095179E"/>
    <w:rsid w:val="00987D23"/>
    <w:rsid w:val="0099125E"/>
    <w:rsid w:val="00A70F78"/>
    <w:rsid w:val="00A90FCA"/>
    <w:rsid w:val="00B23AB8"/>
    <w:rsid w:val="00B719D1"/>
    <w:rsid w:val="00B81899"/>
    <w:rsid w:val="00BA35DB"/>
    <w:rsid w:val="00BE0036"/>
    <w:rsid w:val="00BF58C1"/>
    <w:rsid w:val="00CC633D"/>
    <w:rsid w:val="00D044DA"/>
    <w:rsid w:val="00D419C5"/>
    <w:rsid w:val="00E01F14"/>
    <w:rsid w:val="00F07FBB"/>
    <w:rsid w:val="00F12080"/>
    <w:rsid w:val="00F6395C"/>
    <w:rsid w:val="00F8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.VnTime" w:eastAsiaTheme="minorHAnsi" w:hAnsi=".VnTime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B14"/>
    <w:pPr>
      <w:spacing w:after="0" w:line="240" w:lineRule="auto"/>
    </w:pPr>
    <w:rPr>
      <w:rFonts w:eastAsia="Times New Roman" w:cs="Times New Roman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E2B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2B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B14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rsid w:val="002E2B1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E2B14"/>
    <w:rPr>
      <w:rFonts w:eastAsia="Times New Roman" w:cs="Times New Roman"/>
      <w:szCs w:val="28"/>
    </w:rPr>
  </w:style>
  <w:style w:type="paragraph" w:styleId="ListParagraph">
    <w:name w:val="List Paragraph"/>
    <w:basedOn w:val="Normal"/>
    <w:uiPriority w:val="34"/>
    <w:qFormat/>
    <w:rsid w:val="00065E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.VnTime" w:eastAsiaTheme="minorHAnsi" w:hAnsi=".VnTime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B14"/>
    <w:pPr>
      <w:spacing w:after="0" w:line="240" w:lineRule="auto"/>
    </w:pPr>
    <w:rPr>
      <w:rFonts w:eastAsia="Times New Roman" w:cs="Times New Roman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E2B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2B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B14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rsid w:val="002E2B1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E2B14"/>
    <w:rPr>
      <w:rFonts w:eastAsia="Times New Roman" w:cs="Times New Roman"/>
      <w:szCs w:val="28"/>
    </w:rPr>
  </w:style>
  <w:style w:type="paragraph" w:styleId="ListParagraph">
    <w:name w:val="List Paragraph"/>
    <w:basedOn w:val="Normal"/>
    <w:uiPriority w:val="34"/>
    <w:qFormat/>
    <w:rsid w:val="00065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1769</Words>
  <Characters>10089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2015-11-18T01:02:00Z</dcterms:created>
  <dcterms:modified xsi:type="dcterms:W3CDTF">2015-11-18T01:02:00Z</dcterms:modified>
</cp:coreProperties>
</file>